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A885A" w14:textId="77777777" w:rsidR="00B909E9" w:rsidRDefault="00B909E9"/>
    <w:p w14:paraId="113D9BD9" w14:textId="77777777" w:rsidR="00B909E9" w:rsidRDefault="00B909E9"/>
    <w:p w14:paraId="03907B53" w14:textId="77777777" w:rsidR="00B909E9" w:rsidRDefault="00B909E9"/>
    <w:p w14:paraId="58D7C810" w14:textId="77777777" w:rsidR="00B909E9" w:rsidRDefault="006A07A7" w:rsidP="006A07A7">
      <w:pPr>
        <w:pStyle w:val="Title"/>
        <w:jc w:val="center"/>
      </w:pPr>
      <w:r>
        <w:t>SMART WALKER</w:t>
      </w:r>
    </w:p>
    <w:p w14:paraId="6922EE65" w14:textId="77777777" w:rsidR="00B909E9" w:rsidRDefault="006A07A7" w:rsidP="006A07A7">
      <w:pPr>
        <w:pStyle w:val="Title"/>
        <w:jc w:val="center"/>
      </w:pPr>
      <w:r>
        <w:t>SYSTEM REQUIREMENTS DOCUMENT</w:t>
      </w:r>
    </w:p>
    <w:p w14:paraId="7C2077B2" w14:textId="77777777" w:rsidR="00B909E9" w:rsidRDefault="00B909E9"/>
    <w:p w14:paraId="049CF429" w14:textId="77777777" w:rsidR="00B909E9" w:rsidRDefault="00B909E9"/>
    <w:p w14:paraId="144F6C30" w14:textId="77777777" w:rsidR="00B909E9" w:rsidRDefault="00B909E9"/>
    <w:p w14:paraId="45F6361E" w14:textId="77777777" w:rsidR="00B909E9" w:rsidRDefault="006A07A7">
      <w:pPr>
        <w:pStyle w:val="Subtitle"/>
        <w:spacing w:after="0"/>
        <w:jc w:val="center"/>
        <w:rPr>
          <w:b/>
        </w:rPr>
      </w:pPr>
      <w:r>
        <w:rPr>
          <w:b/>
        </w:rPr>
        <w:t>MECHATRONICS 4TB6</w:t>
      </w:r>
    </w:p>
    <w:p w14:paraId="1186FE15" w14:textId="77777777" w:rsidR="00B909E9" w:rsidRDefault="006A07A7">
      <w:pPr>
        <w:pStyle w:val="Subtitle"/>
        <w:spacing w:after="0"/>
        <w:jc w:val="center"/>
        <w:rPr>
          <w:b/>
        </w:rPr>
      </w:pPr>
      <w:r>
        <w:rPr>
          <w:b/>
        </w:rPr>
        <w:t>GROUP 2</w:t>
      </w:r>
    </w:p>
    <w:p w14:paraId="02CE35AA" w14:textId="77777777" w:rsidR="00B909E9" w:rsidRDefault="00B909E9"/>
    <w:p w14:paraId="3BED598E" w14:textId="77777777" w:rsidR="00B909E9" w:rsidRDefault="006A07A7">
      <w:pPr>
        <w:pStyle w:val="Subtitle"/>
        <w:spacing w:after="0"/>
        <w:jc w:val="center"/>
      </w:pPr>
      <w:r>
        <w:t>NATHAN FUJIMOTO</w:t>
      </w:r>
    </w:p>
    <w:p w14:paraId="1B91692B" w14:textId="77777777" w:rsidR="00B909E9" w:rsidRDefault="006A07A7">
      <w:pPr>
        <w:pStyle w:val="Subtitle"/>
        <w:spacing w:after="0"/>
        <w:jc w:val="center"/>
      </w:pPr>
      <w:r>
        <w:t>PRAKHAR GARG</w:t>
      </w:r>
    </w:p>
    <w:p w14:paraId="347C532A" w14:textId="77777777" w:rsidR="00B909E9" w:rsidRDefault="006A07A7">
      <w:pPr>
        <w:pStyle w:val="Subtitle"/>
        <w:spacing w:after="0"/>
        <w:jc w:val="center"/>
      </w:pPr>
      <w:r>
        <w:t>JOSH GILMOUR</w:t>
      </w:r>
    </w:p>
    <w:p w14:paraId="208F431C" w14:textId="77777777" w:rsidR="00B909E9" w:rsidRDefault="006A07A7">
      <w:pPr>
        <w:pStyle w:val="Subtitle"/>
        <w:spacing w:after="0"/>
        <w:jc w:val="center"/>
      </w:pPr>
      <w:r>
        <w:t>AARON JASS</w:t>
      </w:r>
    </w:p>
    <w:p w14:paraId="330E3C46" w14:textId="77777777" w:rsidR="00B909E9" w:rsidRDefault="006A07A7">
      <w:pPr>
        <w:pStyle w:val="Subtitle"/>
        <w:spacing w:after="0"/>
        <w:jc w:val="center"/>
      </w:pPr>
      <w:r>
        <w:t>TYLER JASS</w:t>
      </w:r>
    </w:p>
    <w:p w14:paraId="442B1EA0" w14:textId="77777777" w:rsidR="00B909E9" w:rsidRDefault="006A07A7">
      <w:pPr>
        <w:pStyle w:val="Subtitle"/>
        <w:spacing w:after="0"/>
        <w:jc w:val="center"/>
      </w:pPr>
      <w:r>
        <w:t>FAUZIA KHANUM</w:t>
      </w:r>
    </w:p>
    <w:p w14:paraId="4542A7C2" w14:textId="77777777" w:rsidR="00B909E9" w:rsidRDefault="006A07A7">
      <w:pPr>
        <w:pStyle w:val="Subtitle"/>
        <w:spacing w:after="0"/>
        <w:jc w:val="center"/>
      </w:pPr>
      <w:r>
        <w:t>JACK LIU</w:t>
      </w:r>
    </w:p>
    <w:p w14:paraId="292A89D5" w14:textId="77777777" w:rsidR="00B909E9" w:rsidRDefault="006A07A7">
      <w:pPr>
        <w:pStyle w:val="Subtitle"/>
        <w:spacing w:after="0"/>
        <w:jc w:val="center"/>
      </w:pPr>
      <w:r>
        <w:t>GAGAN SINGH</w:t>
      </w:r>
    </w:p>
    <w:p w14:paraId="5FF66760" w14:textId="77777777" w:rsidR="00B909E9" w:rsidRDefault="006A07A7">
      <w:r>
        <w:br w:type="page"/>
      </w:r>
    </w:p>
    <w:p w14:paraId="5D455A15" w14:textId="77777777" w:rsidR="004C5571" w:rsidRDefault="004C5571">
      <w:pPr>
        <w:rPr>
          <w:del w:id="6" w:author="Tyler" w:date="2017-11-01T16:03:00Z"/>
        </w:rPr>
      </w:pPr>
    </w:p>
    <w:sdt>
      <w:sdtPr>
        <w:rPr>
          <w:rFonts w:ascii="Calibri" w:hAnsi="Calibri"/>
          <w:color w:val="000000"/>
          <w:sz w:val="22"/>
          <w:lang w:val="en-CA"/>
          <w:rPrChange w:id="7" w:author="Tyler" w:date="2017-11-01T16:03:00Z">
            <w:rPr>
              <w:rFonts w:asciiTheme="minorHAnsi" w:hAnsiTheme="minorHAnsi"/>
              <w:color w:val="auto"/>
              <w:sz w:val="22"/>
              <w:lang w:val="en-CA"/>
            </w:rPr>
          </w:rPrChange>
        </w:rPr>
        <w:id w:val="1027065722"/>
        <w:docPartObj>
          <w:docPartGallery w:val="Table of Contents"/>
          <w:docPartUnique/>
        </w:docPartObj>
      </w:sdtPr>
      <w:sdtEndPr>
        <w:rPr>
          <w:rFonts w:eastAsia="Calibri" w:cs="Calibri"/>
          <w:b/>
          <w:bCs/>
          <w:noProof/>
          <w:szCs w:val="22"/>
          <w:lang w:eastAsia="en-CA"/>
        </w:rPr>
      </w:sdtEndPr>
      <w:sdtContent>
        <w:p w14:paraId="5FA735F2" w14:textId="729D7B9C" w:rsidR="00AA626F" w:rsidRDefault="00AA626F">
          <w:pPr>
            <w:pStyle w:val="TOCHeading"/>
          </w:pPr>
          <w:r>
            <w:t>Table of Contents</w:t>
          </w:r>
        </w:p>
        <w:p w14:paraId="489DAF5F" w14:textId="77777777" w:rsidR="003F2A23" w:rsidRDefault="00AA626F">
          <w:pPr>
            <w:pStyle w:val="TOC1"/>
            <w:tabs>
              <w:tab w:val="right" w:leader="dot" w:pos="9350"/>
            </w:tabs>
            <w:rPr>
              <w:del w:id="8" w:author="Tyler" w:date="2017-11-01T16:03:00Z"/>
              <w:rFonts w:eastAsiaTheme="minorEastAsia"/>
              <w:noProof/>
            </w:rPr>
          </w:pPr>
          <w:r>
            <w:fldChar w:fldCharType="begin"/>
          </w:r>
          <w:r>
            <w:instrText xml:space="preserve"> TOC \o "1-3" \h \z \u </w:instrText>
          </w:r>
          <w:r>
            <w:fldChar w:fldCharType="separate"/>
          </w:r>
          <w:del w:id="9" w:author="Tyler" w:date="2017-11-01T16:03:00Z">
            <w:r w:rsidR="00EA0E61">
              <w:fldChar w:fldCharType="begin"/>
            </w:r>
            <w:r w:rsidR="00EA0E61">
              <w:delInstrText xml:space="preserve"> HYPERLINK \l "_Toc495417049" </w:delInstrText>
            </w:r>
            <w:r w:rsidR="00EA0E61">
              <w:fldChar w:fldCharType="separate"/>
            </w:r>
            <w:r w:rsidR="003F2A23" w:rsidRPr="001A4666">
              <w:rPr>
                <w:rStyle w:val="Hyperlink"/>
                <w:noProof/>
              </w:rPr>
              <w:delText>Revision History</w:delText>
            </w:r>
            <w:r w:rsidR="003F2A23">
              <w:rPr>
                <w:noProof/>
                <w:webHidden/>
              </w:rPr>
              <w:tab/>
            </w:r>
            <w:r w:rsidR="003F2A23">
              <w:rPr>
                <w:noProof/>
                <w:webHidden/>
              </w:rPr>
              <w:fldChar w:fldCharType="begin"/>
            </w:r>
            <w:r w:rsidR="003F2A23">
              <w:rPr>
                <w:noProof/>
                <w:webHidden/>
              </w:rPr>
              <w:delInstrText xml:space="preserve"> PAGEREF _Toc495417049 \h </w:delInstrText>
            </w:r>
            <w:r w:rsidR="003F2A23">
              <w:rPr>
                <w:noProof/>
                <w:webHidden/>
              </w:rPr>
            </w:r>
            <w:r w:rsidR="003F2A23">
              <w:rPr>
                <w:noProof/>
                <w:webHidden/>
              </w:rPr>
              <w:fldChar w:fldCharType="separate"/>
            </w:r>
            <w:r w:rsidR="003F2A23">
              <w:rPr>
                <w:noProof/>
                <w:webHidden/>
              </w:rPr>
              <w:delText>3</w:delText>
            </w:r>
            <w:r w:rsidR="003F2A23">
              <w:rPr>
                <w:noProof/>
                <w:webHidden/>
              </w:rPr>
              <w:fldChar w:fldCharType="end"/>
            </w:r>
            <w:r w:rsidR="00EA0E61">
              <w:rPr>
                <w:noProof/>
              </w:rPr>
              <w:fldChar w:fldCharType="end"/>
            </w:r>
          </w:del>
        </w:p>
        <w:p w14:paraId="645D9DE3" w14:textId="77777777" w:rsidR="003F2A23" w:rsidRDefault="00EA0E61">
          <w:pPr>
            <w:pStyle w:val="TOC1"/>
            <w:tabs>
              <w:tab w:val="right" w:leader="dot" w:pos="9350"/>
            </w:tabs>
            <w:rPr>
              <w:del w:id="10" w:author="Tyler" w:date="2017-11-01T16:03:00Z"/>
              <w:rFonts w:eastAsiaTheme="minorEastAsia"/>
              <w:noProof/>
            </w:rPr>
          </w:pPr>
          <w:del w:id="11" w:author="Tyler" w:date="2017-11-01T16:03:00Z">
            <w:r>
              <w:fldChar w:fldCharType="begin"/>
            </w:r>
            <w:r>
              <w:delInstrText xml:space="preserve"> HYPERLINK \l "_Toc495417050" </w:delInstrText>
            </w:r>
            <w:r>
              <w:fldChar w:fldCharType="separate"/>
            </w:r>
            <w:r w:rsidR="003F2A23" w:rsidRPr="001A4666">
              <w:rPr>
                <w:rStyle w:val="Hyperlink"/>
                <w:noProof/>
              </w:rPr>
              <w:delText>Document References</w:delText>
            </w:r>
            <w:r w:rsidR="003F2A23">
              <w:rPr>
                <w:noProof/>
                <w:webHidden/>
              </w:rPr>
              <w:tab/>
            </w:r>
            <w:r w:rsidR="003F2A23">
              <w:rPr>
                <w:noProof/>
                <w:webHidden/>
              </w:rPr>
              <w:fldChar w:fldCharType="begin"/>
            </w:r>
            <w:r w:rsidR="003F2A23">
              <w:rPr>
                <w:noProof/>
                <w:webHidden/>
              </w:rPr>
              <w:delInstrText xml:space="preserve"> PAGEREF _Toc495417050 \h </w:delInstrText>
            </w:r>
            <w:r w:rsidR="003F2A23">
              <w:rPr>
                <w:noProof/>
                <w:webHidden/>
              </w:rPr>
            </w:r>
            <w:r w:rsidR="003F2A23">
              <w:rPr>
                <w:noProof/>
                <w:webHidden/>
              </w:rPr>
              <w:fldChar w:fldCharType="separate"/>
            </w:r>
            <w:r w:rsidR="003F2A23">
              <w:rPr>
                <w:noProof/>
                <w:webHidden/>
              </w:rPr>
              <w:delText>4</w:delText>
            </w:r>
            <w:r w:rsidR="003F2A23">
              <w:rPr>
                <w:noProof/>
                <w:webHidden/>
              </w:rPr>
              <w:fldChar w:fldCharType="end"/>
            </w:r>
            <w:r>
              <w:rPr>
                <w:noProof/>
              </w:rPr>
              <w:fldChar w:fldCharType="end"/>
            </w:r>
          </w:del>
        </w:p>
        <w:p w14:paraId="767EE727" w14:textId="77777777" w:rsidR="003F2A23" w:rsidRDefault="00EA0E61">
          <w:pPr>
            <w:pStyle w:val="TOC1"/>
            <w:tabs>
              <w:tab w:val="right" w:leader="dot" w:pos="9350"/>
            </w:tabs>
            <w:rPr>
              <w:del w:id="12" w:author="Tyler" w:date="2017-11-01T16:03:00Z"/>
              <w:rFonts w:eastAsiaTheme="minorEastAsia"/>
              <w:noProof/>
            </w:rPr>
          </w:pPr>
          <w:del w:id="13" w:author="Tyler" w:date="2017-11-01T16:03:00Z">
            <w:r>
              <w:fldChar w:fldCharType="begin"/>
            </w:r>
            <w:r>
              <w:delInstrText xml:space="preserve"> HYPERLINK \l "_Toc495417051" </w:delInstrText>
            </w:r>
            <w:r>
              <w:fldChar w:fldCharType="separate"/>
            </w:r>
            <w:r w:rsidR="003F2A23" w:rsidRPr="001A4666">
              <w:rPr>
                <w:rStyle w:val="Hyperlink"/>
                <w:noProof/>
              </w:rPr>
              <w:delText>Table of Tables</w:delText>
            </w:r>
            <w:r w:rsidR="003F2A23">
              <w:rPr>
                <w:noProof/>
                <w:webHidden/>
              </w:rPr>
              <w:tab/>
            </w:r>
            <w:r w:rsidR="003F2A23">
              <w:rPr>
                <w:noProof/>
                <w:webHidden/>
              </w:rPr>
              <w:fldChar w:fldCharType="begin"/>
            </w:r>
            <w:r w:rsidR="003F2A23">
              <w:rPr>
                <w:noProof/>
                <w:webHidden/>
              </w:rPr>
              <w:delInstrText xml:space="preserve"> PAGEREF _Toc495417051 \h </w:delInstrText>
            </w:r>
            <w:r w:rsidR="003F2A23">
              <w:rPr>
                <w:noProof/>
                <w:webHidden/>
              </w:rPr>
            </w:r>
            <w:r w:rsidR="003F2A23">
              <w:rPr>
                <w:noProof/>
                <w:webHidden/>
              </w:rPr>
              <w:fldChar w:fldCharType="separate"/>
            </w:r>
            <w:r w:rsidR="003F2A23">
              <w:rPr>
                <w:noProof/>
                <w:webHidden/>
              </w:rPr>
              <w:delText>4</w:delText>
            </w:r>
            <w:r w:rsidR="003F2A23">
              <w:rPr>
                <w:noProof/>
                <w:webHidden/>
              </w:rPr>
              <w:fldChar w:fldCharType="end"/>
            </w:r>
            <w:r>
              <w:rPr>
                <w:noProof/>
              </w:rPr>
              <w:fldChar w:fldCharType="end"/>
            </w:r>
          </w:del>
        </w:p>
        <w:p w14:paraId="7D76AD43" w14:textId="77777777" w:rsidR="003F2A23" w:rsidRDefault="00EA0E61">
          <w:pPr>
            <w:pStyle w:val="TOC1"/>
            <w:tabs>
              <w:tab w:val="right" w:leader="dot" w:pos="9350"/>
            </w:tabs>
            <w:rPr>
              <w:del w:id="14" w:author="Tyler" w:date="2017-11-01T16:03:00Z"/>
              <w:rFonts w:eastAsiaTheme="minorEastAsia"/>
              <w:noProof/>
            </w:rPr>
          </w:pPr>
          <w:del w:id="15" w:author="Tyler" w:date="2017-11-01T16:03:00Z">
            <w:r>
              <w:fldChar w:fldCharType="begin"/>
            </w:r>
            <w:r>
              <w:delInstrText xml:space="preserve"> HYPERLINK \l "_Toc495417052" </w:delInstrText>
            </w:r>
            <w:r>
              <w:fldChar w:fldCharType="separate"/>
            </w:r>
            <w:r w:rsidR="003F2A23" w:rsidRPr="001A4666">
              <w:rPr>
                <w:rStyle w:val="Hyperlink"/>
                <w:noProof/>
              </w:rPr>
              <w:delText>Table of Figures</w:delText>
            </w:r>
            <w:r w:rsidR="003F2A23">
              <w:rPr>
                <w:noProof/>
                <w:webHidden/>
              </w:rPr>
              <w:tab/>
            </w:r>
            <w:r w:rsidR="003F2A23">
              <w:rPr>
                <w:noProof/>
                <w:webHidden/>
              </w:rPr>
              <w:fldChar w:fldCharType="begin"/>
            </w:r>
            <w:r w:rsidR="003F2A23">
              <w:rPr>
                <w:noProof/>
                <w:webHidden/>
              </w:rPr>
              <w:delInstrText xml:space="preserve"> PAGEREF _Toc495417052 \h </w:delInstrText>
            </w:r>
            <w:r w:rsidR="003F2A23">
              <w:rPr>
                <w:noProof/>
                <w:webHidden/>
              </w:rPr>
            </w:r>
            <w:r w:rsidR="003F2A23">
              <w:rPr>
                <w:noProof/>
                <w:webHidden/>
              </w:rPr>
              <w:fldChar w:fldCharType="separate"/>
            </w:r>
            <w:r w:rsidR="003F2A23">
              <w:rPr>
                <w:noProof/>
                <w:webHidden/>
              </w:rPr>
              <w:delText>4</w:delText>
            </w:r>
            <w:r w:rsidR="003F2A23">
              <w:rPr>
                <w:noProof/>
                <w:webHidden/>
              </w:rPr>
              <w:fldChar w:fldCharType="end"/>
            </w:r>
            <w:r>
              <w:rPr>
                <w:noProof/>
              </w:rPr>
              <w:fldChar w:fldCharType="end"/>
            </w:r>
          </w:del>
        </w:p>
        <w:p w14:paraId="4CE1EB56" w14:textId="77777777" w:rsidR="003F2A23" w:rsidRDefault="00EA0E61">
          <w:pPr>
            <w:pStyle w:val="TOC1"/>
            <w:tabs>
              <w:tab w:val="right" w:leader="dot" w:pos="9350"/>
            </w:tabs>
            <w:rPr>
              <w:del w:id="16" w:author="Tyler" w:date="2017-11-01T16:03:00Z"/>
              <w:rFonts w:eastAsiaTheme="minorEastAsia"/>
              <w:noProof/>
            </w:rPr>
          </w:pPr>
          <w:del w:id="17" w:author="Tyler" w:date="2017-11-01T16:03:00Z">
            <w:r>
              <w:fldChar w:fldCharType="begin"/>
            </w:r>
            <w:r>
              <w:delInstrText xml:space="preserve"> HYPERLINK \l "_Toc495417053" </w:delInstrText>
            </w:r>
            <w:r>
              <w:fldChar w:fldCharType="separate"/>
            </w:r>
            <w:r w:rsidR="003F2A23" w:rsidRPr="001A4666">
              <w:rPr>
                <w:rStyle w:val="Hyperlink"/>
                <w:noProof/>
              </w:rPr>
              <w:delText>Document Purpose</w:delText>
            </w:r>
            <w:r w:rsidR="003F2A23">
              <w:rPr>
                <w:noProof/>
                <w:webHidden/>
              </w:rPr>
              <w:tab/>
            </w:r>
            <w:r w:rsidR="003F2A23">
              <w:rPr>
                <w:noProof/>
                <w:webHidden/>
              </w:rPr>
              <w:fldChar w:fldCharType="begin"/>
            </w:r>
            <w:r w:rsidR="003F2A23">
              <w:rPr>
                <w:noProof/>
                <w:webHidden/>
              </w:rPr>
              <w:delInstrText xml:space="preserve"> PAGEREF _Toc495417053 \h </w:delInstrText>
            </w:r>
            <w:r w:rsidR="003F2A23">
              <w:rPr>
                <w:noProof/>
                <w:webHidden/>
              </w:rPr>
            </w:r>
            <w:r w:rsidR="003F2A23">
              <w:rPr>
                <w:noProof/>
                <w:webHidden/>
              </w:rPr>
              <w:fldChar w:fldCharType="separate"/>
            </w:r>
            <w:r w:rsidR="003F2A23">
              <w:rPr>
                <w:noProof/>
                <w:webHidden/>
              </w:rPr>
              <w:delText>5</w:delText>
            </w:r>
            <w:r w:rsidR="003F2A23">
              <w:rPr>
                <w:noProof/>
                <w:webHidden/>
              </w:rPr>
              <w:fldChar w:fldCharType="end"/>
            </w:r>
            <w:r>
              <w:rPr>
                <w:noProof/>
              </w:rPr>
              <w:fldChar w:fldCharType="end"/>
            </w:r>
          </w:del>
        </w:p>
        <w:p w14:paraId="120E0FCC" w14:textId="77777777" w:rsidR="003F2A23" w:rsidRDefault="00EA0E61">
          <w:pPr>
            <w:pStyle w:val="TOC1"/>
            <w:tabs>
              <w:tab w:val="right" w:leader="dot" w:pos="9350"/>
            </w:tabs>
            <w:rPr>
              <w:del w:id="18" w:author="Tyler" w:date="2017-11-01T16:03:00Z"/>
              <w:rFonts w:eastAsiaTheme="minorEastAsia"/>
              <w:noProof/>
            </w:rPr>
          </w:pPr>
          <w:del w:id="19" w:author="Tyler" w:date="2017-11-01T16:03:00Z">
            <w:r>
              <w:fldChar w:fldCharType="begin"/>
            </w:r>
            <w:r>
              <w:delInstrText xml:space="preserve"> HYPERLINK \l "_Toc495417054" </w:delInstrText>
            </w:r>
            <w:r>
              <w:fldChar w:fldCharType="separate"/>
            </w:r>
            <w:r w:rsidR="003F2A23" w:rsidRPr="001A4666">
              <w:rPr>
                <w:rStyle w:val="Hyperlink"/>
                <w:noProof/>
              </w:rPr>
              <w:delText>1 System Scope</w:delText>
            </w:r>
            <w:r w:rsidR="003F2A23">
              <w:rPr>
                <w:noProof/>
                <w:webHidden/>
              </w:rPr>
              <w:tab/>
            </w:r>
            <w:r w:rsidR="003F2A23">
              <w:rPr>
                <w:noProof/>
                <w:webHidden/>
              </w:rPr>
              <w:fldChar w:fldCharType="begin"/>
            </w:r>
            <w:r w:rsidR="003F2A23">
              <w:rPr>
                <w:noProof/>
                <w:webHidden/>
              </w:rPr>
              <w:delInstrText xml:space="preserve"> PAGEREF _Toc495417054 \h </w:delInstrText>
            </w:r>
            <w:r w:rsidR="003F2A23">
              <w:rPr>
                <w:noProof/>
                <w:webHidden/>
              </w:rPr>
            </w:r>
            <w:r w:rsidR="003F2A23">
              <w:rPr>
                <w:noProof/>
                <w:webHidden/>
              </w:rPr>
              <w:fldChar w:fldCharType="separate"/>
            </w:r>
            <w:r w:rsidR="003F2A23">
              <w:rPr>
                <w:noProof/>
                <w:webHidden/>
              </w:rPr>
              <w:delText>6</w:delText>
            </w:r>
            <w:r w:rsidR="003F2A23">
              <w:rPr>
                <w:noProof/>
                <w:webHidden/>
              </w:rPr>
              <w:fldChar w:fldCharType="end"/>
            </w:r>
            <w:r>
              <w:rPr>
                <w:noProof/>
              </w:rPr>
              <w:fldChar w:fldCharType="end"/>
            </w:r>
          </w:del>
        </w:p>
        <w:p w14:paraId="4080B883" w14:textId="77777777" w:rsidR="003F2A23" w:rsidRDefault="00EA0E61">
          <w:pPr>
            <w:pStyle w:val="TOC2"/>
            <w:tabs>
              <w:tab w:val="left" w:pos="880"/>
              <w:tab w:val="right" w:leader="dot" w:pos="9350"/>
            </w:tabs>
            <w:rPr>
              <w:del w:id="20" w:author="Tyler" w:date="2017-11-01T16:03:00Z"/>
              <w:noProof/>
            </w:rPr>
          </w:pPr>
          <w:del w:id="21" w:author="Tyler" w:date="2017-11-01T16:03:00Z">
            <w:r>
              <w:fldChar w:fldCharType="begin"/>
            </w:r>
            <w:r>
              <w:delInstrText xml:space="preserve"> HYPERLIN</w:delInstrText>
            </w:r>
            <w:r>
              <w:delInstrText xml:space="preserve">K \l "_Toc495417055" </w:delInstrText>
            </w:r>
            <w:r>
              <w:fldChar w:fldCharType="separate"/>
            </w:r>
            <w:r w:rsidR="003F2A23" w:rsidRPr="001A4666">
              <w:rPr>
                <w:rStyle w:val="Hyperlink"/>
                <w:noProof/>
              </w:rPr>
              <w:delText>1.1</w:delText>
            </w:r>
            <w:r w:rsidR="003F2A23">
              <w:rPr>
                <w:noProof/>
              </w:rPr>
              <w:tab/>
            </w:r>
            <w:r w:rsidR="003F2A23" w:rsidRPr="001A4666">
              <w:rPr>
                <w:rStyle w:val="Hyperlink"/>
                <w:noProof/>
              </w:rPr>
              <w:delText>Purpose</w:delText>
            </w:r>
            <w:r w:rsidR="003F2A23">
              <w:rPr>
                <w:noProof/>
                <w:webHidden/>
              </w:rPr>
              <w:tab/>
            </w:r>
            <w:r w:rsidR="003F2A23">
              <w:rPr>
                <w:noProof/>
                <w:webHidden/>
              </w:rPr>
              <w:fldChar w:fldCharType="begin"/>
            </w:r>
            <w:r w:rsidR="003F2A23">
              <w:rPr>
                <w:noProof/>
                <w:webHidden/>
              </w:rPr>
              <w:delInstrText xml:space="preserve"> PAGEREF _Toc495417055 \h </w:delInstrText>
            </w:r>
            <w:r w:rsidR="003F2A23">
              <w:rPr>
                <w:noProof/>
                <w:webHidden/>
              </w:rPr>
            </w:r>
            <w:r w:rsidR="003F2A23">
              <w:rPr>
                <w:noProof/>
                <w:webHidden/>
              </w:rPr>
              <w:fldChar w:fldCharType="separate"/>
            </w:r>
            <w:r w:rsidR="003F2A23">
              <w:rPr>
                <w:noProof/>
                <w:webHidden/>
              </w:rPr>
              <w:delText>6</w:delText>
            </w:r>
            <w:r w:rsidR="003F2A23">
              <w:rPr>
                <w:noProof/>
                <w:webHidden/>
              </w:rPr>
              <w:fldChar w:fldCharType="end"/>
            </w:r>
            <w:r>
              <w:rPr>
                <w:noProof/>
              </w:rPr>
              <w:fldChar w:fldCharType="end"/>
            </w:r>
          </w:del>
        </w:p>
        <w:p w14:paraId="2533444C" w14:textId="77777777" w:rsidR="003F2A23" w:rsidRDefault="00EA0E61">
          <w:pPr>
            <w:pStyle w:val="TOC2"/>
            <w:tabs>
              <w:tab w:val="left" w:pos="880"/>
              <w:tab w:val="right" w:leader="dot" w:pos="9350"/>
            </w:tabs>
            <w:rPr>
              <w:del w:id="22" w:author="Tyler" w:date="2017-11-01T16:03:00Z"/>
              <w:noProof/>
            </w:rPr>
          </w:pPr>
          <w:del w:id="23" w:author="Tyler" w:date="2017-11-01T16:03:00Z">
            <w:r>
              <w:fldChar w:fldCharType="begin"/>
            </w:r>
            <w:r>
              <w:delInstrText xml:space="preserve"> HYPERLINK \l "_Toc495417056" </w:delInstrText>
            </w:r>
            <w:r>
              <w:fldChar w:fldCharType="separate"/>
            </w:r>
            <w:r w:rsidR="003F2A23" w:rsidRPr="001A4666">
              <w:rPr>
                <w:rStyle w:val="Hyperlink"/>
                <w:noProof/>
              </w:rPr>
              <w:delText>1.2</w:delText>
            </w:r>
            <w:r w:rsidR="003F2A23">
              <w:rPr>
                <w:noProof/>
              </w:rPr>
              <w:tab/>
            </w:r>
            <w:r w:rsidR="003F2A23" w:rsidRPr="001A4666">
              <w:rPr>
                <w:rStyle w:val="Hyperlink"/>
                <w:noProof/>
              </w:rPr>
              <w:delText>Goals</w:delText>
            </w:r>
            <w:r w:rsidR="003F2A23">
              <w:rPr>
                <w:noProof/>
                <w:webHidden/>
              </w:rPr>
              <w:tab/>
            </w:r>
            <w:r w:rsidR="003F2A23">
              <w:rPr>
                <w:noProof/>
                <w:webHidden/>
              </w:rPr>
              <w:fldChar w:fldCharType="begin"/>
            </w:r>
            <w:r w:rsidR="003F2A23">
              <w:rPr>
                <w:noProof/>
                <w:webHidden/>
              </w:rPr>
              <w:delInstrText xml:space="preserve"> PAGEREF _Toc495417056 \h </w:delInstrText>
            </w:r>
            <w:r w:rsidR="003F2A23">
              <w:rPr>
                <w:noProof/>
                <w:webHidden/>
              </w:rPr>
            </w:r>
            <w:r w:rsidR="003F2A23">
              <w:rPr>
                <w:noProof/>
                <w:webHidden/>
              </w:rPr>
              <w:fldChar w:fldCharType="separate"/>
            </w:r>
            <w:r w:rsidR="003F2A23">
              <w:rPr>
                <w:noProof/>
                <w:webHidden/>
              </w:rPr>
              <w:delText>6</w:delText>
            </w:r>
            <w:r w:rsidR="003F2A23">
              <w:rPr>
                <w:noProof/>
                <w:webHidden/>
              </w:rPr>
              <w:fldChar w:fldCharType="end"/>
            </w:r>
            <w:r>
              <w:rPr>
                <w:noProof/>
              </w:rPr>
              <w:fldChar w:fldCharType="end"/>
            </w:r>
          </w:del>
        </w:p>
        <w:p w14:paraId="3ACFCEC2" w14:textId="77777777" w:rsidR="003F2A23" w:rsidRDefault="00EA0E61">
          <w:pPr>
            <w:pStyle w:val="TOC2"/>
            <w:tabs>
              <w:tab w:val="left" w:pos="880"/>
              <w:tab w:val="right" w:leader="dot" w:pos="9350"/>
            </w:tabs>
            <w:rPr>
              <w:del w:id="24" w:author="Tyler" w:date="2017-11-01T16:03:00Z"/>
              <w:noProof/>
            </w:rPr>
          </w:pPr>
          <w:del w:id="25" w:author="Tyler" w:date="2017-11-01T16:03:00Z">
            <w:r>
              <w:fldChar w:fldCharType="begin"/>
            </w:r>
            <w:r>
              <w:delInstrText xml:space="preserve"> HYPERLINK \l "_Toc495417057" </w:delInstrText>
            </w:r>
            <w:r>
              <w:fldChar w:fldCharType="separate"/>
            </w:r>
            <w:r w:rsidR="003F2A23" w:rsidRPr="001A4666">
              <w:rPr>
                <w:rStyle w:val="Hyperlink"/>
                <w:noProof/>
              </w:rPr>
              <w:delText>1.3</w:delText>
            </w:r>
            <w:r w:rsidR="003F2A23">
              <w:rPr>
                <w:noProof/>
              </w:rPr>
              <w:tab/>
            </w:r>
            <w:r w:rsidR="003F2A23" w:rsidRPr="001A4666">
              <w:rPr>
                <w:rStyle w:val="Hyperlink"/>
                <w:noProof/>
              </w:rPr>
              <w:delText>Project Scope</w:delText>
            </w:r>
            <w:r w:rsidR="003F2A23">
              <w:rPr>
                <w:noProof/>
                <w:webHidden/>
              </w:rPr>
              <w:tab/>
            </w:r>
            <w:r w:rsidR="003F2A23">
              <w:rPr>
                <w:noProof/>
                <w:webHidden/>
              </w:rPr>
              <w:fldChar w:fldCharType="begin"/>
            </w:r>
            <w:r w:rsidR="003F2A23">
              <w:rPr>
                <w:noProof/>
                <w:webHidden/>
              </w:rPr>
              <w:delInstrText xml:space="preserve"> PAGEREF _Toc495417057 \h </w:delInstrText>
            </w:r>
            <w:r w:rsidR="003F2A23">
              <w:rPr>
                <w:noProof/>
                <w:webHidden/>
              </w:rPr>
            </w:r>
            <w:r w:rsidR="003F2A23">
              <w:rPr>
                <w:noProof/>
                <w:webHidden/>
              </w:rPr>
              <w:fldChar w:fldCharType="separate"/>
            </w:r>
            <w:r w:rsidR="003F2A23">
              <w:rPr>
                <w:noProof/>
                <w:webHidden/>
              </w:rPr>
              <w:delText>6</w:delText>
            </w:r>
            <w:r w:rsidR="003F2A23">
              <w:rPr>
                <w:noProof/>
                <w:webHidden/>
              </w:rPr>
              <w:fldChar w:fldCharType="end"/>
            </w:r>
            <w:r>
              <w:rPr>
                <w:noProof/>
              </w:rPr>
              <w:fldChar w:fldCharType="end"/>
            </w:r>
          </w:del>
        </w:p>
        <w:p w14:paraId="513BB654" w14:textId="77777777" w:rsidR="003F2A23" w:rsidRDefault="00EA0E61">
          <w:pPr>
            <w:pStyle w:val="TOC1"/>
            <w:tabs>
              <w:tab w:val="left" w:pos="440"/>
              <w:tab w:val="right" w:leader="dot" w:pos="9350"/>
            </w:tabs>
            <w:rPr>
              <w:del w:id="26" w:author="Tyler" w:date="2017-11-01T16:03:00Z"/>
              <w:rFonts w:eastAsiaTheme="minorEastAsia"/>
              <w:noProof/>
            </w:rPr>
          </w:pPr>
          <w:del w:id="27" w:author="Tyler" w:date="2017-11-01T16:03:00Z">
            <w:r>
              <w:fldChar w:fldCharType="begin"/>
            </w:r>
            <w:r>
              <w:delInstrText xml:space="preserve"> HYPERLINK \l "_Toc495417058" </w:delInstrText>
            </w:r>
            <w:r>
              <w:fldChar w:fldCharType="separate"/>
            </w:r>
            <w:r w:rsidR="003F2A23" w:rsidRPr="001A4666">
              <w:rPr>
                <w:rStyle w:val="Hyperlink"/>
                <w:noProof/>
              </w:rPr>
              <w:delText>2</w:delText>
            </w:r>
            <w:r w:rsidR="003F2A23">
              <w:rPr>
                <w:rFonts w:eastAsiaTheme="minorEastAsia"/>
                <w:noProof/>
              </w:rPr>
              <w:tab/>
            </w:r>
            <w:r w:rsidR="003F2A23" w:rsidRPr="001A4666">
              <w:rPr>
                <w:rStyle w:val="Hyperlink"/>
                <w:noProof/>
              </w:rPr>
              <w:delText>Overall Description</w:delText>
            </w:r>
            <w:r w:rsidR="003F2A23">
              <w:rPr>
                <w:noProof/>
                <w:webHidden/>
              </w:rPr>
              <w:tab/>
            </w:r>
            <w:r w:rsidR="003F2A23">
              <w:rPr>
                <w:noProof/>
                <w:webHidden/>
              </w:rPr>
              <w:fldChar w:fldCharType="begin"/>
            </w:r>
            <w:r w:rsidR="003F2A23">
              <w:rPr>
                <w:noProof/>
                <w:webHidden/>
              </w:rPr>
              <w:delInstrText xml:space="preserve"> PAGEREF _Toc495417058 \h </w:delInstrText>
            </w:r>
            <w:r w:rsidR="003F2A23">
              <w:rPr>
                <w:noProof/>
                <w:webHidden/>
              </w:rPr>
            </w:r>
            <w:r w:rsidR="003F2A23">
              <w:rPr>
                <w:noProof/>
                <w:webHidden/>
              </w:rPr>
              <w:fldChar w:fldCharType="separate"/>
            </w:r>
            <w:r w:rsidR="003F2A23">
              <w:rPr>
                <w:noProof/>
                <w:webHidden/>
              </w:rPr>
              <w:delText>7</w:delText>
            </w:r>
            <w:r w:rsidR="003F2A23">
              <w:rPr>
                <w:noProof/>
                <w:webHidden/>
              </w:rPr>
              <w:fldChar w:fldCharType="end"/>
            </w:r>
            <w:r>
              <w:rPr>
                <w:noProof/>
              </w:rPr>
              <w:fldChar w:fldCharType="end"/>
            </w:r>
          </w:del>
        </w:p>
        <w:p w14:paraId="7ACE83C9" w14:textId="77777777" w:rsidR="003F2A23" w:rsidRDefault="00EA0E61">
          <w:pPr>
            <w:pStyle w:val="TOC2"/>
            <w:tabs>
              <w:tab w:val="left" w:pos="880"/>
              <w:tab w:val="right" w:leader="dot" w:pos="9350"/>
            </w:tabs>
            <w:rPr>
              <w:del w:id="28" w:author="Tyler" w:date="2017-11-01T16:03:00Z"/>
              <w:noProof/>
            </w:rPr>
          </w:pPr>
          <w:del w:id="29" w:author="Tyler" w:date="2017-11-01T16:03:00Z">
            <w:r>
              <w:fldChar w:fldCharType="begin"/>
            </w:r>
            <w:r>
              <w:delInstrText xml:space="preserve"> HYPERLINK \l "_Toc495417059" </w:delInstrText>
            </w:r>
            <w:r>
              <w:fldChar w:fldCharType="separate"/>
            </w:r>
            <w:r w:rsidR="003F2A23" w:rsidRPr="001A4666">
              <w:rPr>
                <w:rStyle w:val="Hyperlink"/>
                <w:noProof/>
              </w:rPr>
              <w:delText>2.1</w:delText>
            </w:r>
            <w:r w:rsidR="003F2A23">
              <w:rPr>
                <w:noProof/>
              </w:rPr>
              <w:tab/>
            </w:r>
            <w:r w:rsidR="003F2A23" w:rsidRPr="001A4666">
              <w:rPr>
                <w:rStyle w:val="Hyperlink"/>
                <w:noProof/>
              </w:rPr>
              <w:delText>System Overview</w:delText>
            </w:r>
            <w:r w:rsidR="003F2A23">
              <w:rPr>
                <w:noProof/>
                <w:webHidden/>
              </w:rPr>
              <w:tab/>
            </w:r>
            <w:r w:rsidR="003F2A23">
              <w:rPr>
                <w:noProof/>
                <w:webHidden/>
              </w:rPr>
              <w:fldChar w:fldCharType="begin"/>
            </w:r>
            <w:r w:rsidR="003F2A23">
              <w:rPr>
                <w:noProof/>
                <w:webHidden/>
              </w:rPr>
              <w:delInstrText xml:space="preserve"> PAGEREF _Toc495417059 \h </w:delInstrText>
            </w:r>
            <w:r w:rsidR="003F2A23">
              <w:rPr>
                <w:noProof/>
                <w:webHidden/>
              </w:rPr>
            </w:r>
            <w:r w:rsidR="003F2A23">
              <w:rPr>
                <w:noProof/>
                <w:webHidden/>
              </w:rPr>
              <w:fldChar w:fldCharType="separate"/>
            </w:r>
            <w:r w:rsidR="003F2A23">
              <w:rPr>
                <w:noProof/>
                <w:webHidden/>
              </w:rPr>
              <w:delText>7</w:delText>
            </w:r>
            <w:r w:rsidR="003F2A23">
              <w:rPr>
                <w:noProof/>
                <w:webHidden/>
              </w:rPr>
              <w:fldChar w:fldCharType="end"/>
            </w:r>
            <w:r>
              <w:rPr>
                <w:noProof/>
              </w:rPr>
              <w:fldChar w:fldCharType="end"/>
            </w:r>
          </w:del>
        </w:p>
        <w:p w14:paraId="5FA2BCF7" w14:textId="77777777" w:rsidR="003F2A23" w:rsidRDefault="00EA0E61">
          <w:pPr>
            <w:pStyle w:val="TOC2"/>
            <w:tabs>
              <w:tab w:val="left" w:pos="880"/>
              <w:tab w:val="right" w:leader="dot" w:pos="9350"/>
            </w:tabs>
            <w:rPr>
              <w:del w:id="30" w:author="Tyler" w:date="2017-11-01T16:03:00Z"/>
              <w:noProof/>
            </w:rPr>
          </w:pPr>
          <w:del w:id="31" w:author="Tyler" w:date="2017-11-01T16:03:00Z">
            <w:r>
              <w:fldChar w:fldCharType="begin"/>
            </w:r>
            <w:r>
              <w:delInstrText xml:space="preserve"> HYPERLINK \l "_Toc495417060" </w:delInstrText>
            </w:r>
            <w:r>
              <w:fldChar w:fldCharType="separate"/>
            </w:r>
            <w:r w:rsidR="003F2A23" w:rsidRPr="001A4666">
              <w:rPr>
                <w:rStyle w:val="Hyperlink"/>
                <w:noProof/>
              </w:rPr>
              <w:delText>2.2</w:delText>
            </w:r>
            <w:r w:rsidR="003F2A23">
              <w:rPr>
                <w:noProof/>
              </w:rPr>
              <w:tab/>
            </w:r>
            <w:r w:rsidR="003F2A23" w:rsidRPr="001A4666">
              <w:rPr>
                <w:rStyle w:val="Hyperlink"/>
                <w:noProof/>
              </w:rPr>
              <w:delText>System Functionality</w:delText>
            </w:r>
            <w:r w:rsidR="003F2A23">
              <w:rPr>
                <w:noProof/>
                <w:webHidden/>
              </w:rPr>
              <w:tab/>
            </w:r>
            <w:r w:rsidR="003F2A23">
              <w:rPr>
                <w:noProof/>
                <w:webHidden/>
              </w:rPr>
              <w:fldChar w:fldCharType="begin"/>
            </w:r>
            <w:r w:rsidR="003F2A23">
              <w:rPr>
                <w:noProof/>
                <w:webHidden/>
              </w:rPr>
              <w:delInstrText xml:space="preserve"> PAGEREF _Toc495417060 \h </w:delInstrText>
            </w:r>
            <w:r w:rsidR="003F2A23">
              <w:rPr>
                <w:noProof/>
                <w:webHidden/>
              </w:rPr>
            </w:r>
            <w:r w:rsidR="003F2A23">
              <w:rPr>
                <w:noProof/>
                <w:webHidden/>
              </w:rPr>
              <w:fldChar w:fldCharType="separate"/>
            </w:r>
            <w:r w:rsidR="003F2A23">
              <w:rPr>
                <w:noProof/>
                <w:webHidden/>
              </w:rPr>
              <w:delText>7</w:delText>
            </w:r>
            <w:r w:rsidR="003F2A23">
              <w:rPr>
                <w:noProof/>
                <w:webHidden/>
              </w:rPr>
              <w:fldChar w:fldCharType="end"/>
            </w:r>
            <w:r>
              <w:rPr>
                <w:noProof/>
              </w:rPr>
              <w:fldChar w:fldCharType="end"/>
            </w:r>
          </w:del>
        </w:p>
        <w:p w14:paraId="01382ED2" w14:textId="77777777" w:rsidR="003F2A23" w:rsidRDefault="00EA0E61">
          <w:pPr>
            <w:pStyle w:val="TOC2"/>
            <w:tabs>
              <w:tab w:val="left" w:pos="880"/>
              <w:tab w:val="right" w:leader="dot" w:pos="9350"/>
            </w:tabs>
            <w:rPr>
              <w:del w:id="32" w:author="Tyler" w:date="2017-11-01T16:03:00Z"/>
              <w:noProof/>
            </w:rPr>
          </w:pPr>
          <w:del w:id="33" w:author="Tyler" w:date="2017-11-01T16:03:00Z">
            <w:r>
              <w:fldChar w:fldCharType="begin"/>
            </w:r>
            <w:r>
              <w:delInstrText xml:space="preserve"> HYPERLINK \l "_Toc495417061" </w:delInstrText>
            </w:r>
            <w:r>
              <w:fldChar w:fldCharType="separate"/>
            </w:r>
            <w:r w:rsidR="003F2A23" w:rsidRPr="001A4666">
              <w:rPr>
                <w:rStyle w:val="Hyperlink"/>
                <w:noProof/>
              </w:rPr>
              <w:delText>2.3</w:delText>
            </w:r>
            <w:r w:rsidR="003F2A23">
              <w:rPr>
                <w:noProof/>
              </w:rPr>
              <w:tab/>
            </w:r>
            <w:r w:rsidR="003F2A23" w:rsidRPr="001A4666">
              <w:rPr>
                <w:rStyle w:val="Hyperlink"/>
                <w:noProof/>
              </w:rPr>
              <w:delText>Uses and Characteristics</w:delText>
            </w:r>
            <w:r w:rsidR="003F2A23">
              <w:rPr>
                <w:noProof/>
                <w:webHidden/>
              </w:rPr>
              <w:tab/>
            </w:r>
            <w:r w:rsidR="003F2A23">
              <w:rPr>
                <w:noProof/>
                <w:webHidden/>
              </w:rPr>
              <w:fldChar w:fldCharType="begin"/>
            </w:r>
            <w:r w:rsidR="003F2A23">
              <w:rPr>
                <w:noProof/>
                <w:webHidden/>
              </w:rPr>
              <w:delInstrText xml:space="preserve"> PAGEREF _Toc495417061 \h </w:delInstrText>
            </w:r>
            <w:r w:rsidR="003F2A23">
              <w:rPr>
                <w:noProof/>
                <w:webHidden/>
              </w:rPr>
            </w:r>
            <w:r w:rsidR="003F2A23">
              <w:rPr>
                <w:noProof/>
                <w:webHidden/>
              </w:rPr>
              <w:fldChar w:fldCharType="separate"/>
            </w:r>
            <w:r w:rsidR="003F2A23">
              <w:rPr>
                <w:noProof/>
                <w:webHidden/>
              </w:rPr>
              <w:delText>7</w:delText>
            </w:r>
            <w:r w:rsidR="003F2A23">
              <w:rPr>
                <w:noProof/>
                <w:webHidden/>
              </w:rPr>
              <w:fldChar w:fldCharType="end"/>
            </w:r>
            <w:r>
              <w:rPr>
                <w:noProof/>
              </w:rPr>
              <w:fldChar w:fldCharType="end"/>
            </w:r>
          </w:del>
        </w:p>
        <w:p w14:paraId="6368CEA8" w14:textId="77777777" w:rsidR="003F2A23" w:rsidRDefault="00EA0E61">
          <w:pPr>
            <w:pStyle w:val="TOC2"/>
            <w:tabs>
              <w:tab w:val="left" w:pos="880"/>
              <w:tab w:val="right" w:leader="dot" w:pos="9350"/>
            </w:tabs>
            <w:rPr>
              <w:del w:id="34" w:author="Tyler" w:date="2017-11-01T16:03:00Z"/>
              <w:noProof/>
            </w:rPr>
          </w:pPr>
          <w:del w:id="35" w:author="Tyler" w:date="2017-11-01T16:03:00Z">
            <w:r>
              <w:fldChar w:fldCharType="begin"/>
            </w:r>
            <w:r>
              <w:delInstrText xml:space="preserve"> HYPERLINK \l "_Toc495417062" </w:delInstrText>
            </w:r>
            <w:r>
              <w:fldChar w:fldCharType="separate"/>
            </w:r>
            <w:r w:rsidR="003F2A23" w:rsidRPr="001A4666">
              <w:rPr>
                <w:rStyle w:val="Hyperlink"/>
                <w:noProof/>
              </w:rPr>
              <w:delText>2.4</w:delText>
            </w:r>
            <w:r w:rsidR="003F2A23">
              <w:rPr>
                <w:noProof/>
              </w:rPr>
              <w:tab/>
            </w:r>
            <w:r w:rsidR="003F2A23" w:rsidRPr="001A4666">
              <w:rPr>
                <w:rStyle w:val="Hyperlink"/>
                <w:noProof/>
              </w:rPr>
              <w:delText>Operating Environment</w:delText>
            </w:r>
            <w:r w:rsidR="003F2A23">
              <w:rPr>
                <w:noProof/>
                <w:webHidden/>
              </w:rPr>
              <w:tab/>
            </w:r>
            <w:r w:rsidR="003F2A23">
              <w:rPr>
                <w:noProof/>
                <w:webHidden/>
              </w:rPr>
              <w:fldChar w:fldCharType="begin"/>
            </w:r>
            <w:r w:rsidR="003F2A23">
              <w:rPr>
                <w:noProof/>
                <w:webHidden/>
              </w:rPr>
              <w:delInstrText xml:space="preserve"> PAGEREF _Toc495417062 \h </w:delInstrText>
            </w:r>
            <w:r w:rsidR="003F2A23">
              <w:rPr>
                <w:noProof/>
                <w:webHidden/>
              </w:rPr>
            </w:r>
            <w:r w:rsidR="003F2A23">
              <w:rPr>
                <w:noProof/>
                <w:webHidden/>
              </w:rPr>
              <w:fldChar w:fldCharType="separate"/>
            </w:r>
            <w:r w:rsidR="003F2A23">
              <w:rPr>
                <w:noProof/>
                <w:webHidden/>
              </w:rPr>
              <w:delText>7</w:delText>
            </w:r>
            <w:r w:rsidR="003F2A23">
              <w:rPr>
                <w:noProof/>
                <w:webHidden/>
              </w:rPr>
              <w:fldChar w:fldCharType="end"/>
            </w:r>
            <w:r>
              <w:rPr>
                <w:noProof/>
              </w:rPr>
              <w:fldChar w:fldCharType="end"/>
            </w:r>
          </w:del>
        </w:p>
        <w:p w14:paraId="46CCEEDB" w14:textId="77777777" w:rsidR="003F2A23" w:rsidRDefault="00EA0E61">
          <w:pPr>
            <w:pStyle w:val="TOC2"/>
            <w:tabs>
              <w:tab w:val="right" w:leader="dot" w:pos="9350"/>
            </w:tabs>
            <w:rPr>
              <w:del w:id="36" w:author="Tyler" w:date="2017-11-01T16:03:00Z"/>
              <w:noProof/>
            </w:rPr>
          </w:pPr>
          <w:del w:id="37" w:author="Tyler" w:date="2017-11-01T16:03:00Z">
            <w:r>
              <w:fldChar w:fldCharType="begin"/>
            </w:r>
            <w:r>
              <w:delInstrText xml:space="preserve"> HYPERLINK \l "_Toc495417063" </w:delInstrText>
            </w:r>
            <w:r>
              <w:fldChar w:fldCharType="separate"/>
            </w:r>
            <w:r w:rsidR="003F2A23" w:rsidRPr="001A4666">
              <w:rPr>
                <w:rStyle w:val="Hyperlink"/>
                <w:noProof/>
              </w:rPr>
              <w:delText>2.5 Variables and System Context Diagram</w:delText>
            </w:r>
            <w:r w:rsidR="003F2A23">
              <w:rPr>
                <w:noProof/>
                <w:webHidden/>
              </w:rPr>
              <w:tab/>
            </w:r>
            <w:r w:rsidR="003F2A23">
              <w:rPr>
                <w:noProof/>
                <w:webHidden/>
              </w:rPr>
              <w:fldChar w:fldCharType="begin"/>
            </w:r>
            <w:r w:rsidR="003F2A23">
              <w:rPr>
                <w:noProof/>
                <w:webHidden/>
              </w:rPr>
              <w:delInstrText xml:space="preserve"> PAGEREF _Toc495417063 \h </w:delInstrText>
            </w:r>
            <w:r w:rsidR="003F2A23">
              <w:rPr>
                <w:noProof/>
                <w:webHidden/>
              </w:rPr>
            </w:r>
            <w:r w:rsidR="003F2A23">
              <w:rPr>
                <w:noProof/>
                <w:webHidden/>
              </w:rPr>
              <w:fldChar w:fldCharType="separate"/>
            </w:r>
            <w:r w:rsidR="003F2A23">
              <w:rPr>
                <w:noProof/>
                <w:webHidden/>
              </w:rPr>
              <w:delText>7</w:delText>
            </w:r>
            <w:r w:rsidR="003F2A23">
              <w:rPr>
                <w:noProof/>
                <w:webHidden/>
              </w:rPr>
              <w:fldChar w:fldCharType="end"/>
            </w:r>
            <w:r>
              <w:rPr>
                <w:noProof/>
              </w:rPr>
              <w:fldChar w:fldCharType="end"/>
            </w:r>
          </w:del>
        </w:p>
        <w:p w14:paraId="3EF4151C" w14:textId="77777777" w:rsidR="003F2A23" w:rsidRDefault="00EA0E61">
          <w:pPr>
            <w:pStyle w:val="TOC2"/>
            <w:tabs>
              <w:tab w:val="right" w:leader="dot" w:pos="9350"/>
            </w:tabs>
            <w:rPr>
              <w:del w:id="38" w:author="Tyler" w:date="2017-11-01T16:03:00Z"/>
              <w:noProof/>
            </w:rPr>
          </w:pPr>
          <w:del w:id="39" w:author="Tyler" w:date="2017-11-01T16:03:00Z">
            <w:r>
              <w:fldChar w:fldCharType="begin"/>
            </w:r>
            <w:r>
              <w:delInstrText xml:space="preserve"> HYPERLINK \l "_Toc495417064" </w:delInstrText>
            </w:r>
            <w:r>
              <w:fldChar w:fldCharType="separate"/>
            </w:r>
            <w:r w:rsidR="003F2A23" w:rsidRPr="001A4666">
              <w:rPr>
                <w:rStyle w:val="Hyperlink"/>
                <w:noProof/>
              </w:rPr>
              <w:delText>2.6 Assumptions and Dependencies</w:delText>
            </w:r>
            <w:r w:rsidR="003F2A23">
              <w:rPr>
                <w:noProof/>
                <w:webHidden/>
              </w:rPr>
              <w:tab/>
            </w:r>
            <w:r w:rsidR="003F2A23">
              <w:rPr>
                <w:noProof/>
                <w:webHidden/>
              </w:rPr>
              <w:fldChar w:fldCharType="begin"/>
            </w:r>
            <w:r w:rsidR="003F2A23">
              <w:rPr>
                <w:noProof/>
                <w:webHidden/>
              </w:rPr>
              <w:delInstrText xml:space="preserve"> PAGEREF _Toc495417064 \h </w:delInstrText>
            </w:r>
            <w:r w:rsidR="003F2A23">
              <w:rPr>
                <w:noProof/>
                <w:webHidden/>
              </w:rPr>
            </w:r>
            <w:r w:rsidR="003F2A23">
              <w:rPr>
                <w:noProof/>
                <w:webHidden/>
              </w:rPr>
              <w:fldChar w:fldCharType="separate"/>
            </w:r>
            <w:r w:rsidR="003F2A23">
              <w:rPr>
                <w:noProof/>
                <w:webHidden/>
              </w:rPr>
              <w:delText>7</w:delText>
            </w:r>
            <w:r w:rsidR="003F2A23">
              <w:rPr>
                <w:noProof/>
                <w:webHidden/>
              </w:rPr>
              <w:fldChar w:fldCharType="end"/>
            </w:r>
            <w:r>
              <w:rPr>
                <w:noProof/>
              </w:rPr>
              <w:fldChar w:fldCharType="end"/>
            </w:r>
          </w:del>
        </w:p>
        <w:p w14:paraId="34DAACF0" w14:textId="77777777" w:rsidR="003F2A23" w:rsidRDefault="00EA0E61">
          <w:pPr>
            <w:pStyle w:val="TOC2"/>
            <w:tabs>
              <w:tab w:val="right" w:leader="dot" w:pos="9350"/>
            </w:tabs>
            <w:rPr>
              <w:del w:id="40" w:author="Tyler" w:date="2017-11-01T16:03:00Z"/>
              <w:noProof/>
            </w:rPr>
          </w:pPr>
          <w:del w:id="41" w:author="Tyler" w:date="2017-11-01T16:03:00Z">
            <w:r>
              <w:fldChar w:fldCharType="begin"/>
            </w:r>
            <w:r>
              <w:delInstrText xml:space="preserve"> HYPERLINK \l "_Toc495417065" </w:delInstrText>
            </w:r>
            <w:r>
              <w:fldChar w:fldCharType="separate"/>
            </w:r>
            <w:r w:rsidR="003F2A23" w:rsidRPr="001A4666">
              <w:rPr>
                <w:rStyle w:val="Hyperlink"/>
                <w:noProof/>
              </w:rPr>
              <w:delText>2.7 Required Behaviour Description</w:delText>
            </w:r>
            <w:r w:rsidR="003F2A23">
              <w:rPr>
                <w:noProof/>
                <w:webHidden/>
              </w:rPr>
              <w:tab/>
            </w:r>
            <w:r w:rsidR="003F2A23">
              <w:rPr>
                <w:noProof/>
                <w:webHidden/>
              </w:rPr>
              <w:fldChar w:fldCharType="begin"/>
            </w:r>
            <w:r w:rsidR="003F2A23">
              <w:rPr>
                <w:noProof/>
                <w:webHidden/>
              </w:rPr>
              <w:delInstrText xml:space="preserve"> PAGEREF _Toc495417065 \h </w:delInstrText>
            </w:r>
            <w:r w:rsidR="003F2A23">
              <w:rPr>
                <w:noProof/>
                <w:webHidden/>
              </w:rPr>
            </w:r>
            <w:r w:rsidR="003F2A23">
              <w:rPr>
                <w:noProof/>
                <w:webHidden/>
              </w:rPr>
              <w:fldChar w:fldCharType="separate"/>
            </w:r>
            <w:r w:rsidR="003F2A23">
              <w:rPr>
                <w:noProof/>
                <w:webHidden/>
              </w:rPr>
              <w:delText>7</w:delText>
            </w:r>
            <w:r w:rsidR="003F2A23">
              <w:rPr>
                <w:noProof/>
                <w:webHidden/>
              </w:rPr>
              <w:fldChar w:fldCharType="end"/>
            </w:r>
            <w:r>
              <w:rPr>
                <w:noProof/>
              </w:rPr>
              <w:fldChar w:fldCharType="end"/>
            </w:r>
          </w:del>
        </w:p>
        <w:p w14:paraId="44293DE4" w14:textId="77777777" w:rsidR="003F2A23" w:rsidRDefault="00EA0E61">
          <w:pPr>
            <w:pStyle w:val="TOC2"/>
            <w:tabs>
              <w:tab w:val="right" w:leader="dot" w:pos="9350"/>
            </w:tabs>
            <w:rPr>
              <w:del w:id="42" w:author="Tyler" w:date="2017-11-01T16:03:00Z"/>
              <w:noProof/>
            </w:rPr>
          </w:pPr>
          <w:del w:id="43" w:author="Tyler" w:date="2017-11-01T16:03:00Z">
            <w:r>
              <w:fldChar w:fldCharType="begin"/>
            </w:r>
            <w:r>
              <w:delInstrText xml:space="preserve"> HYPERLINK \l "_Toc495417</w:delInstrText>
            </w:r>
            <w:r>
              <w:delInstrText xml:space="preserve">066" </w:delInstrText>
            </w:r>
            <w:r>
              <w:fldChar w:fldCharType="separate"/>
            </w:r>
            <w:r w:rsidR="003F2A23" w:rsidRPr="001A4666">
              <w:rPr>
                <w:rStyle w:val="Hyperlink"/>
                <w:noProof/>
              </w:rPr>
              <w:delText>2.8 Functional Decomposition</w:delText>
            </w:r>
            <w:r w:rsidR="003F2A23">
              <w:rPr>
                <w:noProof/>
                <w:webHidden/>
              </w:rPr>
              <w:tab/>
            </w:r>
            <w:r w:rsidR="003F2A23">
              <w:rPr>
                <w:noProof/>
                <w:webHidden/>
              </w:rPr>
              <w:fldChar w:fldCharType="begin"/>
            </w:r>
            <w:r w:rsidR="003F2A23">
              <w:rPr>
                <w:noProof/>
                <w:webHidden/>
              </w:rPr>
              <w:delInstrText xml:space="preserve"> PAGEREF _Toc495417066 \h </w:delInstrText>
            </w:r>
            <w:r w:rsidR="003F2A23">
              <w:rPr>
                <w:noProof/>
                <w:webHidden/>
              </w:rPr>
            </w:r>
            <w:r w:rsidR="003F2A23">
              <w:rPr>
                <w:noProof/>
                <w:webHidden/>
              </w:rPr>
              <w:fldChar w:fldCharType="separate"/>
            </w:r>
            <w:r w:rsidR="003F2A23">
              <w:rPr>
                <w:noProof/>
                <w:webHidden/>
              </w:rPr>
              <w:delText>7</w:delText>
            </w:r>
            <w:r w:rsidR="003F2A23">
              <w:rPr>
                <w:noProof/>
                <w:webHidden/>
              </w:rPr>
              <w:fldChar w:fldCharType="end"/>
            </w:r>
            <w:r>
              <w:rPr>
                <w:noProof/>
              </w:rPr>
              <w:fldChar w:fldCharType="end"/>
            </w:r>
          </w:del>
        </w:p>
        <w:p w14:paraId="7D383156" w14:textId="77777777" w:rsidR="003F2A23" w:rsidRDefault="00EA0E61">
          <w:pPr>
            <w:pStyle w:val="TOC1"/>
            <w:tabs>
              <w:tab w:val="right" w:leader="dot" w:pos="9350"/>
            </w:tabs>
            <w:rPr>
              <w:del w:id="44" w:author="Tyler" w:date="2017-11-01T16:03:00Z"/>
              <w:rFonts w:eastAsiaTheme="minorEastAsia"/>
              <w:noProof/>
            </w:rPr>
          </w:pPr>
          <w:del w:id="45" w:author="Tyler" w:date="2017-11-01T16:03:00Z">
            <w:r>
              <w:fldChar w:fldCharType="begin"/>
            </w:r>
            <w:r>
              <w:delInstrText xml:space="preserve"> HYPERLINK \l "_Toc495417067" </w:delInstrText>
            </w:r>
            <w:r>
              <w:fldChar w:fldCharType="separate"/>
            </w:r>
            <w:r w:rsidR="003F2A23" w:rsidRPr="001A4666">
              <w:rPr>
                <w:rStyle w:val="Hyperlink"/>
                <w:noProof/>
              </w:rPr>
              <w:delText>3 Specific Requirements</w:delText>
            </w:r>
            <w:r w:rsidR="003F2A23">
              <w:rPr>
                <w:noProof/>
                <w:webHidden/>
              </w:rPr>
              <w:tab/>
            </w:r>
            <w:r w:rsidR="003F2A23">
              <w:rPr>
                <w:noProof/>
                <w:webHidden/>
              </w:rPr>
              <w:fldChar w:fldCharType="begin"/>
            </w:r>
            <w:r w:rsidR="003F2A23">
              <w:rPr>
                <w:noProof/>
                <w:webHidden/>
              </w:rPr>
              <w:delInstrText xml:space="preserve"> PAGEREF _Toc495417067 \h </w:delInstrText>
            </w:r>
            <w:r w:rsidR="003F2A23">
              <w:rPr>
                <w:noProof/>
                <w:webHidden/>
              </w:rPr>
            </w:r>
            <w:r w:rsidR="003F2A23">
              <w:rPr>
                <w:noProof/>
                <w:webHidden/>
              </w:rPr>
              <w:fldChar w:fldCharType="separate"/>
            </w:r>
            <w:r w:rsidR="003F2A23">
              <w:rPr>
                <w:noProof/>
                <w:webHidden/>
              </w:rPr>
              <w:delText>8</w:delText>
            </w:r>
            <w:r w:rsidR="003F2A23">
              <w:rPr>
                <w:noProof/>
                <w:webHidden/>
              </w:rPr>
              <w:fldChar w:fldCharType="end"/>
            </w:r>
            <w:r>
              <w:rPr>
                <w:noProof/>
              </w:rPr>
              <w:fldChar w:fldCharType="end"/>
            </w:r>
          </w:del>
        </w:p>
        <w:p w14:paraId="6FC9A474" w14:textId="77777777" w:rsidR="003F2A23" w:rsidRDefault="00EA0E61">
          <w:pPr>
            <w:pStyle w:val="TOC2"/>
            <w:tabs>
              <w:tab w:val="right" w:leader="dot" w:pos="9350"/>
            </w:tabs>
            <w:rPr>
              <w:del w:id="46" w:author="Tyler" w:date="2017-11-01T16:03:00Z"/>
              <w:noProof/>
            </w:rPr>
          </w:pPr>
          <w:del w:id="47" w:author="Tyler" w:date="2017-11-01T16:03:00Z">
            <w:r>
              <w:fldChar w:fldCharType="begin"/>
            </w:r>
            <w:r>
              <w:delInstrText xml:space="preserve"> HYPERLINK \l "_Toc495417068" </w:delInstrText>
            </w:r>
            <w:r>
              <w:fldChar w:fldCharType="separate"/>
            </w:r>
            <w:r w:rsidR="003F2A23" w:rsidRPr="001A4666">
              <w:rPr>
                <w:rStyle w:val="Hyperlink"/>
                <w:noProof/>
              </w:rPr>
              <w:delText>3.1 Functional Requirements</w:delText>
            </w:r>
            <w:r w:rsidR="003F2A23">
              <w:rPr>
                <w:noProof/>
                <w:webHidden/>
              </w:rPr>
              <w:tab/>
            </w:r>
            <w:r w:rsidR="003F2A23">
              <w:rPr>
                <w:noProof/>
                <w:webHidden/>
              </w:rPr>
              <w:fldChar w:fldCharType="begin"/>
            </w:r>
            <w:r w:rsidR="003F2A23">
              <w:rPr>
                <w:noProof/>
                <w:webHidden/>
              </w:rPr>
              <w:delInstrText xml:space="preserve"> PAGEREF _Toc495417068 \h </w:delInstrText>
            </w:r>
            <w:r w:rsidR="003F2A23">
              <w:rPr>
                <w:noProof/>
                <w:webHidden/>
              </w:rPr>
            </w:r>
            <w:r w:rsidR="003F2A23">
              <w:rPr>
                <w:noProof/>
                <w:webHidden/>
              </w:rPr>
              <w:fldChar w:fldCharType="separate"/>
            </w:r>
            <w:r w:rsidR="003F2A23">
              <w:rPr>
                <w:noProof/>
                <w:webHidden/>
              </w:rPr>
              <w:delText>8</w:delText>
            </w:r>
            <w:r w:rsidR="003F2A23">
              <w:rPr>
                <w:noProof/>
                <w:webHidden/>
              </w:rPr>
              <w:fldChar w:fldCharType="end"/>
            </w:r>
            <w:r>
              <w:rPr>
                <w:noProof/>
              </w:rPr>
              <w:fldChar w:fldCharType="end"/>
            </w:r>
          </w:del>
        </w:p>
        <w:p w14:paraId="25B6EBDB" w14:textId="77777777" w:rsidR="003F2A23" w:rsidRDefault="00EA0E61">
          <w:pPr>
            <w:pStyle w:val="TOC2"/>
            <w:tabs>
              <w:tab w:val="right" w:leader="dot" w:pos="9350"/>
            </w:tabs>
            <w:rPr>
              <w:del w:id="48" w:author="Tyler" w:date="2017-11-01T16:03:00Z"/>
              <w:noProof/>
            </w:rPr>
          </w:pPr>
          <w:del w:id="49" w:author="Tyler" w:date="2017-11-01T16:03:00Z">
            <w:r>
              <w:fldChar w:fldCharType="begin"/>
            </w:r>
            <w:r>
              <w:delInstrText xml:space="preserve"> HYPERLINK \l "_Toc495417069" </w:delInstrText>
            </w:r>
            <w:r>
              <w:fldChar w:fldCharType="separate"/>
            </w:r>
            <w:r w:rsidR="003F2A23" w:rsidRPr="001A4666">
              <w:rPr>
                <w:rStyle w:val="Hyperlink"/>
                <w:noProof/>
              </w:rPr>
              <w:delText>3.2 Non-Functional Requirements</w:delText>
            </w:r>
            <w:r w:rsidR="003F2A23">
              <w:rPr>
                <w:noProof/>
                <w:webHidden/>
              </w:rPr>
              <w:tab/>
            </w:r>
            <w:r w:rsidR="003F2A23">
              <w:rPr>
                <w:noProof/>
                <w:webHidden/>
              </w:rPr>
              <w:fldChar w:fldCharType="begin"/>
            </w:r>
            <w:r w:rsidR="003F2A23">
              <w:rPr>
                <w:noProof/>
                <w:webHidden/>
              </w:rPr>
              <w:delInstrText xml:space="preserve"> PAGEREF _Toc495417069 \h </w:delInstrText>
            </w:r>
            <w:r w:rsidR="003F2A23">
              <w:rPr>
                <w:noProof/>
                <w:webHidden/>
              </w:rPr>
            </w:r>
            <w:r w:rsidR="003F2A23">
              <w:rPr>
                <w:noProof/>
                <w:webHidden/>
              </w:rPr>
              <w:fldChar w:fldCharType="separate"/>
            </w:r>
            <w:r w:rsidR="003F2A23">
              <w:rPr>
                <w:noProof/>
                <w:webHidden/>
              </w:rPr>
              <w:delText>8</w:delText>
            </w:r>
            <w:r w:rsidR="003F2A23">
              <w:rPr>
                <w:noProof/>
                <w:webHidden/>
              </w:rPr>
              <w:fldChar w:fldCharType="end"/>
            </w:r>
            <w:r>
              <w:rPr>
                <w:noProof/>
              </w:rPr>
              <w:fldChar w:fldCharType="end"/>
            </w:r>
          </w:del>
        </w:p>
        <w:p w14:paraId="7582F1D1" w14:textId="77777777" w:rsidR="003F2A23" w:rsidRDefault="00EA0E61">
          <w:pPr>
            <w:pStyle w:val="TOC1"/>
            <w:tabs>
              <w:tab w:val="right" w:leader="dot" w:pos="9350"/>
            </w:tabs>
            <w:rPr>
              <w:del w:id="50" w:author="Tyler" w:date="2017-11-01T16:03:00Z"/>
              <w:rFonts w:eastAsiaTheme="minorEastAsia"/>
              <w:noProof/>
            </w:rPr>
          </w:pPr>
          <w:del w:id="51" w:author="Tyler" w:date="2017-11-01T16:03:00Z">
            <w:r>
              <w:fldChar w:fldCharType="begin"/>
            </w:r>
            <w:r>
              <w:delInstrText xml:space="preserve"> HYPERLINK \l "_Toc495417070" </w:delInstrText>
            </w:r>
            <w:r>
              <w:fldChar w:fldCharType="separate"/>
            </w:r>
            <w:r w:rsidR="003F2A23" w:rsidRPr="001A4666">
              <w:rPr>
                <w:rStyle w:val="Hyperlink"/>
                <w:noProof/>
              </w:rPr>
              <w:delText>Appendices</w:delText>
            </w:r>
            <w:r w:rsidR="003F2A23">
              <w:rPr>
                <w:noProof/>
                <w:webHidden/>
              </w:rPr>
              <w:tab/>
            </w:r>
            <w:r w:rsidR="003F2A23">
              <w:rPr>
                <w:noProof/>
                <w:webHidden/>
              </w:rPr>
              <w:fldChar w:fldCharType="begin"/>
            </w:r>
            <w:r w:rsidR="003F2A23">
              <w:rPr>
                <w:noProof/>
                <w:webHidden/>
              </w:rPr>
              <w:delInstrText xml:space="preserve"> PAGEREF _Toc495417070 \h </w:delInstrText>
            </w:r>
            <w:r w:rsidR="003F2A23">
              <w:rPr>
                <w:noProof/>
                <w:webHidden/>
              </w:rPr>
            </w:r>
            <w:r w:rsidR="003F2A23">
              <w:rPr>
                <w:noProof/>
                <w:webHidden/>
              </w:rPr>
              <w:fldChar w:fldCharType="separate"/>
            </w:r>
            <w:r w:rsidR="003F2A23">
              <w:rPr>
                <w:noProof/>
                <w:webHidden/>
              </w:rPr>
              <w:delText>9</w:delText>
            </w:r>
            <w:r w:rsidR="003F2A23">
              <w:rPr>
                <w:noProof/>
                <w:webHidden/>
              </w:rPr>
              <w:fldChar w:fldCharType="end"/>
            </w:r>
            <w:r>
              <w:rPr>
                <w:noProof/>
              </w:rPr>
              <w:fldChar w:fldCharType="end"/>
            </w:r>
          </w:del>
        </w:p>
        <w:p w14:paraId="3B83E725" w14:textId="77777777" w:rsidR="003F2A23" w:rsidRDefault="00EA0E61">
          <w:pPr>
            <w:pStyle w:val="TOC2"/>
            <w:tabs>
              <w:tab w:val="right" w:leader="dot" w:pos="9350"/>
            </w:tabs>
            <w:rPr>
              <w:del w:id="52" w:author="Tyler" w:date="2017-11-01T16:03:00Z"/>
              <w:noProof/>
            </w:rPr>
          </w:pPr>
          <w:del w:id="53" w:author="Tyler" w:date="2017-11-01T16:03:00Z">
            <w:r>
              <w:fldChar w:fldCharType="begin"/>
            </w:r>
            <w:r>
              <w:delInstrText xml:space="preserve"> HYPERLINK \l "_Toc495417071" </w:delInstrText>
            </w:r>
            <w:r>
              <w:fldChar w:fldCharType="separate"/>
            </w:r>
            <w:r w:rsidR="003F2A23" w:rsidRPr="001A4666">
              <w:rPr>
                <w:rStyle w:val="Hyperlink"/>
                <w:noProof/>
              </w:rPr>
              <w:delText>Appendix A</w:delText>
            </w:r>
            <w:r w:rsidR="003F2A23">
              <w:rPr>
                <w:noProof/>
                <w:webHidden/>
              </w:rPr>
              <w:tab/>
            </w:r>
            <w:r w:rsidR="003F2A23">
              <w:rPr>
                <w:noProof/>
                <w:webHidden/>
              </w:rPr>
              <w:fldChar w:fldCharType="begin"/>
            </w:r>
            <w:r w:rsidR="003F2A23">
              <w:rPr>
                <w:noProof/>
                <w:webHidden/>
              </w:rPr>
              <w:delInstrText xml:space="preserve"> PAGEREF _Toc495417071 \h </w:delInstrText>
            </w:r>
            <w:r w:rsidR="003F2A23">
              <w:rPr>
                <w:noProof/>
                <w:webHidden/>
              </w:rPr>
            </w:r>
            <w:r w:rsidR="003F2A23">
              <w:rPr>
                <w:noProof/>
                <w:webHidden/>
              </w:rPr>
              <w:fldChar w:fldCharType="separate"/>
            </w:r>
            <w:r w:rsidR="003F2A23">
              <w:rPr>
                <w:noProof/>
                <w:webHidden/>
              </w:rPr>
              <w:delText>9</w:delText>
            </w:r>
            <w:r w:rsidR="003F2A23">
              <w:rPr>
                <w:noProof/>
                <w:webHidden/>
              </w:rPr>
              <w:fldChar w:fldCharType="end"/>
            </w:r>
            <w:r>
              <w:rPr>
                <w:noProof/>
              </w:rPr>
              <w:fldChar w:fldCharType="end"/>
            </w:r>
          </w:del>
        </w:p>
        <w:p w14:paraId="4E4758F9" w14:textId="77777777" w:rsidR="003F2A23" w:rsidRDefault="00EA0E61">
          <w:pPr>
            <w:pStyle w:val="TOC1"/>
            <w:tabs>
              <w:tab w:val="right" w:leader="dot" w:pos="9350"/>
            </w:tabs>
            <w:rPr>
              <w:del w:id="54" w:author="Tyler" w:date="2017-11-01T16:03:00Z"/>
              <w:rFonts w:eastAsiaTheme="minorEastAsia"/>
              <w:noProof/>
            </w:rPr>
          </w:pPr>
          <w:del w:id="55" w:author="Tyler" w:date="2017-11-01T16:03:00Z">
            <w:r>
              <w:fldChar w:fldCharType="begin"/>
            </w:r>
            <w:r>
              <w:delInstrText xml:space="preserve"> HYPERLINK \l "_Toc495417072" </w:delInstrText>
            </w:r>
            <w:r>
              <w:fldChar w:fldCharType="separate"/>
            </w:r>
            <w:r w:rsidR="003F2A23" w:rsidRPr="001A4666">
              <w:rPr>
                <w:rStyle w:val="Hyperlink"/>
                <w:noProof/>
              </w:rPr>
              <w:delText>Citations</w:delText>
            </w:r>
            <w:r w:rsidR="003F2A23">
              <w:rPr>
                <w:noProof/>
                <w:webHidden/>
              </w:rPr>
              <w:tab/>
            </w:r>
            <w:r w:rsidR="003F2A23">
              <w:rPr>
                <w:noProof/>
                <w:webHidden/>
              </w:rPr>
              <w:fldChar w:fldCharType="begin"/>
            </w:r>
            <w:r w:rsidR="003F2A23">
              <w:rPr>
                <w:noProof/>
                <w:webHidden/>
              </w:rPr>
              <w:delInstrText xml:space="preserve"> PAGEREF _Toc495417072 \h </w:delInstrText>
            </w:r>
            <w:r w:rsidR="003F2A23">
              <w:rPr>
                <w:noProof/>
                <w:webHidden/>
              </w:rPr>
            </w:r>
            <w:r w:rsidR="003F2A23">
              <w:rPr>
                <w:noProof/>
                <w:webHidden/>
              </w:rPr>
              <w:fldChar w:fldCharType="separate"/>
            </w:r>
            <w:r w:rsidR="003F2A23">
              <w:rPr>
                <w:noProof/>
                <w:webHidden/>
              </w:rPr>
              <w:delText>10</w:delText>
            </w:r>
            <w:r w:rsidR="003F2A23">
              <w:rPr>
                <w:noProof/>
                <w:webHidden/>
              </w:rPr>
              <w:fldChar w:fldCharType="end"/>
            </w:r>
            <w:r>
              <w:rPr>
                <w:noProof/>
              </w:rPr>
              <w:fldChar w:fldCharType="end"/>
            </w:r>
          </w:del>
        </w:p>
        <w:p w14:paraId="17232BB4" w14:textId="5ECF5F60" w:rsidR="0029369E" w:rsidRDefault="00EA0E61">
          <w:pPr>
            <w:pStyle w:val="TOC1"/>
            <w:tabs>
              <w:tab w:val="right" w:leader="dot" w:pos="9350"/>
            </w:tabs>
            <w:rPr>
              <w:ins w:id="56" w:author="Tyler" w:date="2017-11-01T16:03:00Z"/>
              <w:rFonts w:asciiTheme="minorHAnsi" w:eastAsiaTheme="minorEastAsia" w:hAnsiTheme="minorHAnsi" w:cstheme="minorBidi"/>
              <w:noProof/>
              <w:color w:val="auto"/>
            </w:rPr>
          </w:pPr>
          <w:ins w:id="57" w:author="Tyler" w:date="2017-11-01T16:03:00Z">
            <w:r>
              <w:fldChar w:fldCharType="begin"/>
            </w:r>
            <w:r>
              <w:instrText xml:space="preserve"> HYPERLINK \l "_Toc497314613" </w:instrText>
            </w:r>
            <w:r>
              <w:fldChar w:fldCharType="separate"/>
            </w:r>
            <w:r w:rsidR="0029369E" w:rsidRPr="00FC1446">
              <w:rPr>
                <w:rStyle w:val="Hyperlink"/>
                <w:noProof/>
              </w:rPr>
              <w:t>Revision History</w:t>
            </w:r>
            <w:r w:rsidR="0029369E">
              <w:rPr>
                <w:noProof/>
                <w:webHidden/>
              </w:rPr>
              <w:tab/>
            </w:r>
            <w:r w:rsidR="0029369E">
              <w:rPr>
                <w:noProof/>
                <w:webHidden/>
              </w:rPr>
              <w:fldChar w:fldCharType="begin"/>
            </w:r>
            <w:r w:rsidR="0029369E">
              <w:rPr>
                <w:noProof/>
                <w:webHidden/>
              </w:rPr>
              <w:instrText xml:space="preserve"> PAGEREF _Toc497314613 \h </w:instrText>
            </w:r>
            <w:r w:rsidR="0029369E">
              <w:rPr>
                <w:noProof/>
                <w:webHidden/>
              </w:rPr>
            </w:r>
            <w:r w:rsidR="0029369E">
              <w:rPr>
                <w:noProof/>
                <w:webHidden/>
              </w:rPr>
              <w:fldChar w:fldCharType="separate"/>
            </w:r>
            <w:r w:rsidR="0029369E">
              <w:rPr>
                <w:noProof/>
                <w:webHidden/>
              </w:rPr>
              <w:t>3</w:t>
            </w:r>
            <w:r w:rsidR="0029369E">
              <w:rPr>
                <w:noProof/>
                <w:webHidden/>
              </w:rPr>
              <w:fldChar w:fldCharType="end"/>
            </w:r>
            <w:r>
              <w:rPr>
                <w:noProof/>
              </w:rPr>
              <w:fldChar w:fldCharType="end"/>
            </w:r>
          </w:ins>
        </w:p>
        <w:p w14:paraId="3B50474C" w14:textId="48FE6D76" w:rsidR="0029369E" w:rsidRDefault="00EA0E61">
          <w:pPr>
            <w:pStyle w:val="TOC1"/>
            <w:tabs>
              <w:tab w:val="right" w:leader="dot" w:pos="9350"/>
            </w:tabs>
            <w:rPr>
              <w:ins w:id="58" w:author="Tyler" w:date="2017-11-01T16:03:00Z"/>
              <w:rFonts w:asciiTheme="minorHAnsi" w:eastAsiaTheme="minorEastAsia" w:hAnsiTheme="minorHAnsi" w:cstheme="minorBidi"/>
              <w:noProof/>
              <w:color w:val="auto"/>
            </w:rPr>
          </w:pPr>
          <w:ins w:id="59" w:author="Tyler" w:date="2017-11-01T16:03:00Z">
            <w:r>
              <w:fldChar w:fldCharType="begin"/>
            </w:r>
            <w:r>
              <w:instrText xml:space="preserve"> HYPERLINK \l "_Toc497314614" </w:instrText>
            </w:r>
            <w:r>
              <w:fldChar w:fldCharType="separate"/>
            </w:r>
            <w:r w:rsidR="0029369E" w:rsidRPr="00FC1446">
              <w:rPr>
                <w:rStyle w:val="Hyperlink"/>
                <w:noProof/>
              </w:rPr>
              <w:t>Table of Tables</w:t>
            </w:r>
            <w:r w:rsidR="0029369E">
              <w:rPr>
                <w:noProof/>
                <w:webHidden/>
              </w:rPr>
              <w:tab/>
            </w:r>
            <w:r w:rsidR="0029369E">
              <w:rPr>
                <w:noProof/>
                <w:webHidden/>
              </w:rPr>
              <w:fldChar w:fldCharType="begin"/>
            </w:r>
            <w:r w:rsidR="0029369E">
              <w:rPr>
                <w:noProof/>
                <w:webHidden/>
              </w:rPr>
              <w:instrText xml:space="preserve"> PAGEREF _Toc497314614 \h </w:instrText>
            </w:r>
            <w:r w:rsidR="0029369E">
              <w:rPr>
                <w:noProof/>
                <w:webHidden/>
              </w:rPr>
            </w:r>
            <w:r w:rsidR="0029369E">
              <w:rPr>
                <w:noProof/>
                <w:webHidden/>
              </w:rPr>
              <w:fldChar w:fldCharType="separate"/>
            </w:r>
            <w:r w:rsidR="0029369E">
              <w:rPr>
                <w:noProof/>
                <w:webHidden/>
              </w:rPr>
              <w:t>4</w:t>
            </w:r>
            <w:r w:rsidR="0029369E">
              <w:rPr>
                <w:noProof/>
                <w:webHidden/>
              </w:rPr>
              <w:fldChar w:fldCharType="end"/>
            </w:r>
            <w:r>
              <w:rPr>
                <w:noProof/>
              </w:rPr>
              <w:fldChar w:fldCharType="end"/>
            </w:r>
          </w:ins>
        </w:p>
        <w:p w14:paraId="11CBFD36" w14:textId="5AFB3957" w:rsidR="0029369E" w:rsidRDefault="00EA0E61">
          <w:pPr>
            <w:pStyle w:val="TOC1"/>
            <w:tabs>
              <w:tab w:val="right" w:leader="dot" w:pos="9350"/>
            </w:tabs>
            <w:rPr>
              <w:ins w:id="60" w:author="Tyler" w:date="2017-11-01T16:03:00Z"/>
              <w:rFonts w:asciiTheme="minorHAnsi" w:eastAsiaTheme="minorEastAsia" w:hAnsiTheme="minorHAnsi" w:cstheme="minorBidi"/>
              <w:noProof/>
              <w:color w:val="auto"/>
            </w:rPr>
          </w:pPr>
          <w:ins w:id="61" w:author="Tyler" w:date="2017-11-01T16:03:00Z">
            <w:r>
              <w:lastRenderedPageBreak/>
              <w:fldChar w:fldCharType="begin"/>
            </w:r>
            <w:r>
              <w:instrText xml:space="preserve"> HYPERLINK \l "_Toc497314615" </w:instrText>
            </w:r>
            <w:r>
              <w:fldChar w:fldCharType="separate"/>
            </w:r>
            <w:r w:rsidR="0029369E" w:rsidRPr="00FC1446">
              <w:rPr>
                <w:rStyle w:val="Hyperlink"/>
                <w:noProof/>
              </w:rPr>
              <w:t>Table of Figures</w:t>
            </w:r>
            <w:r w:rsidR="0029369E">
              <w:rPr>
                <w:noProof/>
                <w:webHidden/>
              </w:rPr>
              <w:tab/>
            </w:r>
            <w:r w:rsidR="0029369E">
              <w:rPr>
                <w:noProof/>
                <w:webHidden/>
              </w:rPr>
              <w:fldChar w:fldCharType="begin"/>
            </w:r>
            <w:r w:rsidR="0029369E">
              <w:rPr>
                <w:noProof/>
                <w:webHidden/>
              </w:rPr>
              <w:instrText xml:space="preserve"> PAGEREF _Toc497314615 \h </w:instrText>
            </w:r>
            <w:r w:rsidR="0029369E">
              <w:rPr>
                <w:noProof/>
                <w:webHidden/>
              </w:rPr>
            </w:r>
            <w:r w:rsidR="0029369E">
              <w:rPr>
                <w:noProof/>
                <w:webHidden/>
              </w:rPr>
              <w:fldChar w:fldCharType="separate"/>
            </w:r>
            <w:r w:rsidR="0029369E">
              <w:rPr>
                <w:noProof/>
                <w:webHidden/>
              </w:rPr>
              <w:t>4</w:t>
            </w:r>
            <w:r w:rsidR="0029369E">
              <w:rPr>
                <w:noProof/>
                <w:webHidden/>
              </w:rPr>
              <w:fldChar w:fldCharType="end"/>
            </w:r>
            <w:r>
              <w:rPr>
                <w:noProof/>
              </w:rPr>
              <w:fldChar w:fldCharType="end"/>
            </w:r>
          </w:ins>
        </w:p>
        <w:p w14:paraId="59BDC8D9" w14:textId="5BC969EB" w:rsidR="0029369E" w:rsidRDefault="00EA0E61">
          <w:pPr>
            <w:pStyle w:val="TOC1"/>
            <w:tabs>
              <w:tab w:val="right" w:leader="dot" w:pos="9350"/>
            </w:tabs>
            <w:rPr>
              <w:ins w:id="62" w:author="Tyler" w:date="2017-11-01T16:03:00Z"/>
              <w:rFonts w:asciiTheme="minorHAnsi" w:eastAsiaTheme="minorEastAsia" w:hAnsiTheme="minorHAnsi" w:cstheme="minorBidi"/>
              <w:noProof/>
              <w:color w:val="auto"/>
            </w:rPr>
          </w:pPr>
          <w:ins w:id="63" w:author="Tyler" w:date="2017-11-01T16:03:00Z">
            <w:r>
              <w:fldChar w:fldCharType="begin"/>
            </w:r>
            <w:r>
              <w:instrText xml:space="preserve"> HYPERLINK \l "_Toc497314616" </w:instrText>
            </w:r>
            <w:r>
              <w:fldChar w:fldCharType="separate"/>
            </w:r>
            <w:r w:rsidR="0029369E" w:rsidRPr="00FC1446">
              <w:rPr>
                <w:rStyle w:val="Hyperlink"/>
                <w:noProof/>
              </w:rPr>
              <w:t>1 Introduction</w:t>
            </w:r>
            <w:r w:rsidR="0029369E">
              <w:rPr>
                <w:noProof/>
                <w:webHidden/>
              </w:rPr>
              <w:tab/>
            </w:r>
            <w:r w:rsidR="0029369E">
              <w:rPr>
                <w:noProof/>
                <w:webHidden/>
              </w:rPr>
              <w:fldChar w:fldCharType="begin"/>
            </w:r>
            <w:r w:rsidR="0029369E">
              <w:rPr>
                <w:noProof/>
                <w:webHidden/>
              </w:rPr>
              <w:instrText xml:space="preserve"> PAGEREF _Toc497314616 \h </w:instrText>
            </w:r>
            <w:r w:rsidR="0029369E">
              <w:rPr>
                <w:noProof/>
                <w:webHidden/>
              </w:rPr>
            </w:r>
            <w:r w:rsidR="0029369E">
              <w:rPr>
                <w:noProof/>
                <w:webHidden/>
              </w:rPr>
              <w:fldChar w:fldCharType="separate"/>
            </w:r>
            <w:r w:rsidR="0029369E">
              <w:rPr>
                <w:noProof/>
                <w:webHidden/>
              </w:rPr>
              <w:t>5</w:t>
            </w:r>
            <w:r w:rsidR="0029369E">
              <w:rPr>
                <w:noProof/>
                <w:webHidden/>
              </w:rPr>
              <w:fldChar w:fldCharType="end"/>
            </w:r>
            <w:r>
              <w:rPr>
                <w:noProof/>
              </w:rPr>
              <w:fldChar w:fldCharType="end"/>
            </w:r>
          </w:ins>
        </w:p>
        <w:p w14:paraId="60CF0A91" w14:textId="68BBEACC" w:rsidR="0029369E" w:rsidRDefault="00EA0E61">
          <w:pPr>
            <w:pStyle w:val="TOC2"/>
            <w:tabs>
              <w:tab w:val="right" w:leader="dot" w:pos="9350"/>
            </w:tabs>
            <w:rPr>
              <w:ins w:id="64" w:author="Tyler" w:date="2017-11-01T16:03:00Z"/>
              <w:rFonts w:asciiTheme="minorHAnsi" w:eastAsiaTheme="minorEastAsia" w:hAnsiTheme="minorHAnsi" w:cstheme="minorBidi"/>
              <w:noProof/>
              <w:color w:val="auto"/>
            </w:rPr>
          </w:pPr>
          <w:ins w:id="65" w:author="Tyler" w:date="2017-11-01T16:03:00Z">
            <w:r>
              <w:fldChar w:fldCharType="begin"/>
            </w:r>
            <w:r>
              <w:instrText xml:space="preserve"> HYPERLINK \l "_Toc497314617" </w:instrText>
            </w:r>
            <w:r>
              <w:fldChar w:fldCharType="separate"/>
            </w:r>
            <w:r w:rsidR="0029369E" w:rsidRPr="00FC1446">
              <w:rPr>
                <w:rStyle w:val="Hyperlink"/>
                <w:noProof/>
              </w:rPr>
              <w:t>1.1 Purpose</w:t>
            </w:r>
            <w:r w:rsidR="0029369E">
              <w:rPr>
                <w:noProof/>
                <w:webHidden/>
              </w:rPr>
              <w:tab/>
            </w:r>
            <w:r w:rsidR="0029369E">
              <w:rPr>
                <w:noProof/>
                <w:webHidden/>
              </w:rPr>
              <w:fldChar w:fldCharType="begin"/>
            </w:r>
            <w:r w:rsidR="0029369E">
              <w:rPr>
                <w:noProof/>
                <w:webHidden/>
              </w:rPr>
              <w:instrText xml:space="preserve"> PAGEREF _Toc497314617 \h </w:instrText>
            </w:r>
            <w:r w:rsidR="0029369E">
              <w:rPr>
                <w:noProof/>
                <w:webHidden/>
              </w:rPr>
            </w:r>
            <w:r w:rsidR="0029369E">
              <w:rPr>
                <w:noProof/>
                <w:webHidden/>
              </w:rPr>
              <w:fldChar w:fldCharType="separate"/>
            </w:r>
            <w:r w:rsidR="0029369E">
              <w:rPr>
                <w:noProof/>
                <w:webHidden/>
              </w:rPr>
              <w:t>5</w:t>
            </w:r>
            <w:r w:rsidR="0029369E">
              <w:rPr>
                <w:noProof/>
                <w:webHidden/>
              </w:rPr>
              <w:fldChar w:fldCharType="end"/>
            </w:r>
            <w:r>
              <w:rPr>
                <w:noProof/>
              </w:rPr>
              <w:fldChar w:fldCharType="end"/>
            </w:r>
          </w:ins>
        </w:p>
        <w:p w14:paraId="01D53F6F" w14:textId="6357A3C0" w:rsidR="0029369E" w:rsidRDefault="00EA0E61">
          <w:pPr>
            <w:pStyle w:val="TOC2"/>
            <w:tabs>
              <w:tab w:val="right" w:leader="dot" w:pos="9350"/>
            </w:tabs>
            <w:rPr>
              <w:ins w:id="66" w:author="Tyler" w:date="2017-11-01T16:03:00Z"/>
              <w:rFonts w:asciiTheme="minorHAnsi" w:eastAsiaTheme="minorEastAsia" w:hAnsiTheme="minorHAnsi" w:cstheme="minorBidi"/>
              <w:noProof/>
              <w:color w:val="auto"/>
            </w:rPr>
          </w:pPr>
          <w:ins w:id="67" w:author="Tyler" w:date="2017-11-01T16:03:00Z">
            <w:r>
              <w:fldChar w:fldCharType="begin"/>
            </w:r>
            <w:r>
              <w:instrText xml:space="preserve"> HYPE</w:instrText>
            </w:r>
            <w:r>
              <w:instrText xml:space="preserve">RLINK \l "_Toc497314618" </w:instrText>
            </w:r>
            <w:r>
              <w:fldChar w:fldCharType="separate"/>
            </w:r>
            <w:r w:rsidR="0029369E" w:rsidRPr="00FC1446">
              <w:rPr>
                <w:rStyle w:val="Hyperlink"/>
                <w:noProof/>
              </w:rPr>
              <w:t>1.2 Project Scope</w:t>
            </w:r>
            <w:r w:rsidR="0029369E">
              <w:rPr>
                <w:noProof/>
                <w:webHidden/>
              </w:rPr>
              <w:tab/>
            </w:r>
            <w:r w:rsidR="0029369E">
              <w:rPr>
                <w:noProof/>
                <w:webHidden/>
              </w:rPr>
              <w:fldChar w:fldCharType="begin"/>
            </w:r>
            <w:r w:rsidR="0029369E">
              <w:rPr>
                <w:noProof/>
                <w:webHidden/>
              </w:rPr>
              <w:instrText xml:space="preserve"> PAGEREF _Toc497314618 \h </w:instrText>
            </w:r>
            <w:r w:rsidR="0029369E">
              <w:rPr>
                <w:noProof/>
                <w:webHidden/>
              </w:rPr>
            </w:r>
            <w:r w:rsidR="0029369E">
              <w:rPr>
                <w:noProof/>
                <w:webHidden/>
              </w:rPr>
              <w:fldChar w:fldCharType="separate"/>
            </w:r>
            <w:r w:rsidR="0029369E">
              <w:rPr>
                <w:noProof/>
                <w:webHidden/>
              </w:rPr>
              <w:t>5</w:t>
            </w:r>
            <w:r w:rsidR="0029369E">
              <w:rPr>
                <w:noProof/>
                <w:webHidden/>
              </w:rPr>
              <w:fldChar w:fldCharType="end"/>
            </w:r>
            <w:r>
              <w:rPr>
                <w:noProof/>
              </w:rPr>
              <w:fldChar w:fldCharType="end"/>
            </w:r>
          </w:ins>
        </w:p>
        <w:p w14:paraId="6CEF483C" w14:textId="763AC371" w:rsidR="0029369E" w:rsidRDefault="00EA0E61">
          <w:pPr>
            <w:pStyle w:val="TOC1"/>
            <w:tabs>
              <w:tab w:val="right" w:leader="dot" w:pos="9350"/>
            </w:tabs>
            <w:rPr>
              <w:ins w:id="68" w:author="Tyler" w:date="2017-11-01T16:03:00Z"/>
              <w:rFonts w:asciiTheme="minorHAnsi" w:eastAsiaTheme="minorEastAsia" w:hAnsiTheme="minorHAnsi" w:cstheme="minorBidi"/>
              <w:noProof/>
              <w:color w:val="auto"/>
            </w:rPr>
          </w:pPr>
          <w:ins w:id="69" w:author="Tyler" w:date="2017-11-01T16:03:00Z">
            <w:r>
              <w:fldChar w:fldCharType="begin"/>
            </w:r>
            <w:r>
              <w:instrText xml:space="preserve"> HYPERLINK \l "_Toc497314619" </w:instrText>
            </w:r>
            <w:r>
              <w:fldChar w:fldCharType="separate"/>
            </w:r>
            <w:r w:rsidR="0029369E" w:rsidRPr="00FC1446">
              <w:rPr>
                <w:rStyle w:val="Hyperlink"/>
                <w:noProof/>
              </w:rPr>
              <w:t>2 Overall Description</w:t>
            </w:r>
            <w:r w:rsidR="0029369E">
              <w:rPr>
                <w:noProof/>
                <w:webHidden/>
              </w:rPr>
              <w:tab/>
            </w:r>
            <w:r w:rsidR="0029369E">
              <w:rPr>
                <w:noProof/>
                <w:webHidden/>
              </w:rPr>
              <w:fldChar w:fldCharType="begin"/>
            </w:r>
            <w:r w:rsidR="0029369E">
              <w:rPr>
                <w:noProof/>
                <w:webHidden/>
              </w:rPr>
              <w:instrText xml:space="preserve"> PAGEREF _Toc497314619 \h </w:instrText>
            </w:r>
            <w:r w:rsidR="0029369E">
              <w:rPr>
                <w:noProof/>
                <w:webHidden/>
              </w:rPr>
            </w:r>
            <w:r w:rsidR="0029369E">
              <w:rPr>
                <w:noProof/>
                <w:webHidden/>
              </w:rPr>
              <w:fldChar w:fldCharType="separate"/>
            </w:r>
            <w:r w:rsidR="0029369E">
              <w:rPr>
                <w:noProof/>
                <w:webHidden/>
              </w:rPr>
              <w:t>6</w:t>
            </w:r>
            <w:r w:rsidR="0029369E">
              <w:rPr>
                <w:noProof/>
                <w:webHidden/>
              </w:rPr>
              <w:fldChar w:fldCharType="end"/>
            </w:r>
            <w:r>
              <w:rPr>
                <w:noProof/>
              </w:rPr>
              <w:fldChar w:fldCharType="end"/>
            </w:r>
          </w:ins>
        </w:p>
        <w:p w14:paraId="32B30782" w14:textId="3EA69591" w:rsidR="0029369E" w:rsidRDefault="00EA0E61">
          <w:pPr>
            <w:pStyle w:val="TOC2"/>
            <w:tabs>
              <w:tab w:val="right" w:leader="dot" w:pos="9350"/>
            </w:tabs>
            <w:rPr>
              <w:ins w:id="70" w:author="Tyler" w:date="2017-11-01T16:03:00Z"/>
              <w:rFonts w:asciiTheme="minorHAnsi" w:eastAsiaTheme="minorEastAsia" w:hAnsiTheme="minorHAnsi" w:cstheme="minorBidi"/>
              <w:noProof/>
              <w:color w:val="auto"/>
            </w:rPr>
          </w:pPr>
          <w:ins w:id="71" w:author="Tyler" w:date="2017-11-01T16:03:00Z">
            <w:r>
              <w:fldChar w:fldCharType="begin"/>
            </w:r>
            <w:r>
              <w:instrText xml:space="preserve"> HYPERLINK \l "_Toc497314620" </w:instrText>
            </w:r>
            <w:r>
              <w:fldChar w:fldCharType="separate"/>
            </w:r>
            <w:r w:rsidR="0029369E" w:rsidRPr="00FC1446">
              <w:rPr>
                <w:rStyle w:val="Hyperlink"/>
                <w:noProof/>
              </w:rPr>
              <w:t>2.1 System Overview</w:t>
            </w:r>
            <w:r w:rsidR="0029369E">
              <w:rPr>
                <w:noProof/>
                <w:webHidden/>
              </w:rPr>
              <w:tab/>
            </w:r>
            <w:r w:rsidR="0029369E">
              <w:rPr>
                <w:noProof/>
                <w:webHidden/>
              </w:rPr>
              <w:fldChar w:fldCharType="begin"/>
            </w:r>
            <w:r w:rsidR="0029369E">
              <w:rPr>
                <w:noProof/>
                <w:webHidden/>
              </w:rPr>
              <w:instrText xml:space="preserve"> PAGEREF _Toc497314620 \h </w:instrText>
            </w:r>
            <w:r w:rsidR="0029369E">
              <w:rPr>
                <w:noProof/>
                <w:webHidden/>
              </w:rPr>
            </w:r>
            <w:r w:rsidR="0029369E">
              <w:rPr>
                <w:noProof/>
                <w:webHidden/>
              </w:rPr>
              <w:fldChar w:fldCharType="separate"/>
            </w:r>
            <w:r w:rsidR="0029369E">
              <w:rPr>
                <w:noProof/>
                <w:webHidden/>
              </w:rPr>
              <w:t>6</w:t>
            </w:r>
            <w:r w:rsidR="0029369E">
              <w:rPr>
                <w:noProof/>
                <w:webHidden/>
              </w:rPr>
              <w:fldChar w:fldCharType="end"/>
            </w:r>
            <w:r>
              <w:rPr>
                <w:noProof/>
              </w:rPr>
              <w:fldChar w:fldCharType="end"/>
            </w:r>
          </w:ins>
        </w:p>
        <w:p w14:paraId="1933CB63" w14:textId="7E95E487" w:rsidR="0029369E" w:rsidRDefault="00EA0E61">
          <w:pPr>
            <w:pStyle w:val="TOC2"/>
            <w:tabs>
              <w:tab w:val="right" w:leader="dot" w:pos="9350"/>
            </w:tabs>
            <w:rPr>
              <w:ins w:id="72" w:author="Tyler" w:date="2017-11-01T16:03:00Z"/>
              <w:rFonts w:asciiTheme="minorHAnsi" w:eastAsiaTheme="minorEastAsia" w:hAnsiTheme="minorHAnsi" w:cstheme="minorBidi"/>
              <w:noProof/>
              <w:color w:val="auto"/>
            </w:rPr>
          </w:pPr>
          <w:ins w:id="73" w:author="Tyler" w:date="2017-11-01T16:03:00Z">
            <w:r>
              <w:fldChar w:fldCharType="begin"/>
            </w:r>
            <w:r>
              <w:instrText xml:space="preserve"> HYPERLINK \l "_Toc497314621" </w:instrText>
            </w:r>
            <w:r>
              <w:fldChar w:fldCharType="separate"/>
            </w:r>
            <w:r w:rsidR="0029369E" w:rsidRPr="00FC1446">
              <w:rPr>
                <w:rStyle w:val="Hyperlink"/>
                <w:noProof/>
              </w:rPr>
              <w:t>2.2 System Functionality</w:t>
            </w:r>
            <w:r w:rsidR="0029369E">
              <w:rPr>
                <w:noProof/>
                <w:webHidden/>
              </w:rPr>
              <w:tab/>
            </w:r>
            <w:r w:rsidR="0029369E">
              <w:rPr>
                <w:noProof/>
                <w:webHidden/>
              </w:rPr>
              <w:fldChar w:fldCharType="begin"/>
            </w:r>
            <w:r w:rsidR="0029369E">
              <w:rPr>
                <w:noProof/>
                <w:webHidden/>
              </w:rPr>
              <w:instrText xml:space="preserve"> PAGEREF _Toc497314621 \h </w:instrText>
            </w:r>
            <w:r w:rsidR="0029369E">
              <w:rPr>
                <w:noProof/>
                <w:webHidden/>
              </w:rPr>
            </w:r>
            <w:r w:rsidR="0029369E">
              <w:rPr>
                <w:noProof/>
                <w:webHidden/>
              </w:rPr>
              <w:fldChar w:fldCharType="separate"/>
            </w:r>
            <w:r w:rsidR="0029369E">
              <w:rPr>
                <w:noProof/>
                <w:webHidden/>
              </w:rPr>
              <w:t>6</w:t>
            </w:r>
            <w:r w:rsidR="0029369E">
              <w:rPr>
                <w:noProof/>
                <w:webHidden/>
              </w:rPr>
              <w:fldChar w:fldCharType="end"/>
            </w:r>
            <w:r>
              <w:rPr>
                <w:noProof/>
              </w:rPr>
              <w:fldChar w:fldCharType="end"/>
            </w:r>
          </w:ins>
        </w:p>
        <w:p w14:paraId="730E618A" w14:textId="2765BF57" w:rsidR="0029369E" w:rsidRDefault="00EA0E61">
          <w:pPr>
            <w:pStyle w:val="TOC2"/>
            <w:tabs>
              <w:tab w:val="right" w:leader="dot" w:pos="9350"/>
            </w:tabs>
            <w:rPr>
              <w:ins w:id="74" w:author="Tyler" w:date="2017-11-01T16:03:00Z"/>
              <w:rFonts w:asciiTheme="minorHAnsi" w:eastAsiaTheme="minorEastAsia" w:hAnsiTheme="minorHAnsi" w:cstheme="minorBidi"/>
              <w:noProof/>
              <w:color w:val="auto"/>
            </w:rPr>
          </w:pPr>
          <w:ins w:id="75" w:author="Tyler" w:date="2017-11-01T16:03:00Z">
            <w:r>
              <w:fldChar w:fldCharType="begin"/>
            </w:r>
            <w:r>
              <w:instrText xml:space="preserve"> HYPERLINK \l "_Toc497314622" </w:instrText>
            </w:r>
            <w:r>
              <w:fldChar w:fldCharType="separate"/>
            </w:r>
            <w:r w:rsidR="0029369E" w:rsidRPr="00FC1446">
              <w:rPr>
                <w:rStyle w:val="Hyperlink"/>
                <w:noProof/>
              </w:rPr>
              <w:t>2.3 Operating Environment</w:t>
            </w:r>
            <w:r w:rsidR="0029369E">
              <w:rPr>
                <w:noProof/>
                <w:webHidden/>
              </w:rPr>
              <w:tab/>
            </w:r>
            <w:r w:rsidR="0029369E">
              <w:rPr>
                <w:noProof/>
                <w:webHidden/>
              </w:rPr>
              <w:fldChar w:fldCharType="begin"/>
            </w:r>
            <w:r w:rsidR="0029369E">
              <w:rPr>
                <w:noProof/>
                <w:webHidden/>
              </w:rPr>
              <w:instrText xml:space="preserve"> PAGEREF _Toc497314622 \h </w:instrText>
            </w:r>
            <w:r w:rsidR="0029369E">
              <w:rPr>
                <w:noProof/>
                <w:webHidden/>
              </w:rPr>
            </w:r>
            <w:r w:rsidR="0029369E">
              <w:rPr>
                <w:noProof/>
                <w:webHidden/>
              </w:rPr>
              <w:fldChar w:fldCharType="separate"/>
            </w:r>
            <w:r w:rsidR="0029369E">
              <w:rPr>
                <w:noProof/>
                <w:webHidden/>
              </w:rPr>
              <w:t>6</w:t>
            </w:r>
            <w:r w:rsidR="0029369E">
              <w:rPr>
                <w:noProof/>
                <w:webHidden/>
              </w:rPr>
              <w:fldChar w:fldCharType="end"/>
            </w:r>
            <w:r>
              <w:rPr>
                <w:noProof/>
              </w:rPr>
              <w:fldChar w:fldCharType="end"/>
            </w:r>
          </w:ins>
        </w:p>
        <w:p w14:paraId="09C0DD67" w14:textId="119EFC4E" w:rsidR="0029369E" w:rsidRDefault="00EA0E61">
          <w:pPr>
            <w:pStyle w:val="TOC2"/>
            <w:tabs>
              <w:tab w:val="right" w:leader="dot" w:pos="9350"/>
            </w:tabs>
            <w:rPr>
              <w:ins w:id="76" w:author="Tyler" w:date="2017-11-01T16:03:00Z"/>
              <w:rFonts w:asciiTheme="minorHAnsi" w:eastAsiaTheme="minorEastAsia" w:hAnsiTheme="minorHAnsi" w:cstheme="minorBidi"/>
              <w:noProof/>
              <w:color w:val="auto"/>
            </w:rPr>
          </w:pPr>
          <w:ins w:id="77" w:author="Tyler" w:date="2017-11-01T16:03:00Z">
            <w:r>
              <w:fldChar w:fldCharType="begin"/>
            </w:r>
            <w:r>
              <w:instrText xml:space="preserve"> HYPE</w:instrText>
            </w:r>
            <w:r>
              <w:instrText xml:space="preserve">RLINK \l "_Toc497314623" </w:instrText>
            </w:r>
            <w:r>
              <w:fldChar w:fldCharType="separate"/>
            </w:r>
            <w:r w:rsidR="0029369E" w:rsidRPr="00FC1446">
              <w:rPr>
                <w:rStyle w:val="Hyperlink"/>
                <w:noProof/>
              </w:rPr>
              <w:t>2.4 Assumptions and Dependencies</w:t>
            </w:r>
            <w:r w:rsidR="0029369E">
              <w:rPr>
                <w:noProof/>
                <w:webHidden/>
              </w:rPr>
              <w:tab/>
            </w:r>
            <w:r w:rsidR="0029369E">
              <w:rPr>
                <w:noProof/>
                <w:webHidden/>
              </w:rPr>
              <w:fldChar w:fldCharType="begin"/>
            </w:r>
            <w:r w:rsidR="0029369E">
              <w:rPr>
                <w:noProof/>
                <w:webHidden/>
              </w:rPr>
              <w:instrText xml:space="preserve"> PAGEREF _Toc497314623 \h </w:instrText>
            </w:r>
            <w:r w:rsidR="0029369E">
              <w:rPr>
                <w:noProof/>
                <w:webHidden/>
              </w:rPr>
            </w:r>
            <w:r w:rsidR="0029369E">
              <w:rPr>
                <w:noProof/>
                <w:webHidden/>
              </w:rPr>
              <w:fldChar w:fldCharType="separate"/>
            </w:r>
            <w:r w:rsidR="0029369E">
              <w:rPr>
                <w:noProof/>
                <w:webHidden/>
              </w:rPr>
              <w:t>8</w:t>
            </w:r>
            <w:r w:rsidR="0029369E">
              <w:rPr>
                <w:noProof/>
                <w:webHidden/>
              </w:rPr>
              <w:fldChar w:fldCharType="end"/>
            </w:r>
            <w:r>
              <w:rPr>
                <w:noProof/>
              </w:rPr>
              <w:fldChar w:fldCharType="end"/>
            </w:r>
          </w:ins>
        </w:p>
        <w:p w14:paraId="46FA6C0B" w14:textId="138F0893" w:rsidR="0029369E" w:rsidRDefault="00EA0E61">
          <w:pPr>
            <w:pStyle w:val="TOC2"/>
            <w:tabs>
              <w:tab w:val="right" w:leader="dot" w:pos="9350"/>
            </w:tabs>
            <w:rPr>
              <w:ins w:id="78" w:author="Tyler" w:date="2017-11-01T16:03:00Z"/>
              <w:rFonts w:asciiTheme="minorHAnsi" w:eastAsiaTheme="minorEastAsia" w:hAnsiTheme="minorHAnsi" w:cstheme="minorBidi"/>
              <w:noProof/>
              <w:color w:val="auto"/>
            </w:rPr>
          </w:pPr>
          <w:ins w:id="79" w:author="Tyler" w:date="2017-11-01T16:03:00Z">
            <w:r>
              <w:fldChar w:fldCharType="begin"/>
            </w:r>
            <w:r>
              <w:instrText xml:space="preserve"> HYPERLINK \l "_Toc497314624" </w:instrText>
            </w:r>
            <w:r>
              <w:fldChar w:fldCharType="separate"/>
            </w:r>
            <w:r w:rsidR="0029369E" w:rsidRPr="00FC1446">
              <w:rPr>
                <w:rStyle w:val="Hyperlink"/>
                <w:noProof/>
              </w:rPr>
              <w:t>2.5 Functional Decomposition and Variables</w:t>
            </w:r>
            <w:r w:rsidR="0029369E">
              <w:rPr>
                <w:noProof/>
                <w:webHidden/>
              </w:rPr>
              <w:tab/>
            </w:r>
            <w:r w:rsidR="0029369E">
              <w:rPr>
                <w:noProof/>
                <w:webHidden/>
              </w:rPr>
              <w:fldChar w:fldCharType="begin"/>
            </w:r>
            <w:r w:rsidR="0029369E">
              <w:rPr>
                <w:noProof/>
                <w:webHidden/>
              </w:rPr>
              <w:instrText xml:space="preserve"> PAGEREF _Toc497314624 \h </w:instrText>
            </w:r>
            <w:r w:rsidR="0029369E">
              <w:rPr>
                <w:noProof/>
                <w:webHidden/>
              </w:rPr>
            </w:r>
            <w:r w:rsidR="0029369E">
              <w:rPr>
                <w:noProof/>
                <w:webHidden/>
              </w:rPr>
              <w:fldChar w:fldCharType="separate"/>
            </w:r>
            <w:r w:rsidR="0029369E">
              <w:rPr>
                <w:noProof/>
                <w:webHidden/>
              </w:rPr>
              <w:t>8</w:t>
            </w:r>
            <w:r w:rsidR="0029369E">
              <w:rPr>
                <w:noProof/>
                <w:webHidden/>
              </w:rPr>
              <w:fldChar w:fldCharType="end"/>
            </w:r>
            <w:r>
              <w:rPr>
                <w:noProof/>
              </w:rPr>
              <w:fldChar w:fldCharType="end"/>
            </w:r>
          </w:ins>
        </w:p>
        <w:p w14:paraId="100FC19C" w14:textId="11E438FE" w:rsidR="0029369E" w:rsidRDefault="00EA0E61">
          <w:pPr>
            <w:pStyle w:val="TOC3"/>
            <w:tabs>
              <w:tab w:val="right" w:leader="dot" w:pos="9350"/>
            </w:tabs>
            <w:rPr>
              <w:ins w:id="80" w:author="Tyler" w:date="2017-11-01T16:03:00Z"/>
              <w:rFonts w:asciiTheme="minorHAnsi" w:eastAsiaTheme="minorEastAsia" w:hAnsiTheme="minorHAnsi" w:cstheme="minorBidi"/>
              <w:noProof/>
              <w:color w:val="auto"/>
            </w:rPr>
          </w:pPr>
          <w:ins w:id="81" w:author="Tyler" w:date="2017-11-01T16:03:00Z">
            <w:r>
              <w:fldChar w:fldCharType="begin"/>
            </w:r>
            <w:r>
              <w:instrText xml:space="preserve"> HYPERLINK \l "_Toc497314625" </w:instrText>
            </w:r>
            <w:r>
              <w:fldChar w:fldCharType="separate"/>
            </w:r>
            <w:r w:rsidR="0029369E" w:rsidRPr="00FC1446">
              <w:rPr>
                <w:rStyle w:val="Hyperlink"/>
                <w:noProof/>
              </w:rPr>
              <w:t>2.5.1 Autonomous Mode</w:t>
            </w:r>
            <w:r w:rsidR="0029369E">
              <w:rPr>
                <w:noProof/>
                <w:webHidden/>
              </w:rPr>
              <w:tab/>
            </w:r>
            <w:r w:rsidR="0029369E">
              <w:rPr>
                <w:noProof/>
                <w:webHidden/>
              </w:rPr>
              <w:fldChar w:fldCharType="begin"/>
            </w:r>
            <w:r w:rsidR="0029369E">
              <w:rPr>
                <w:noProof/>
                <w:webHidden/>
              </w:rPr>
              <w:instrText xml:space="preserve"> PAGEREF _Toc497314625 \h </w:instrText>
            </w:r>
            <w:r w:rsidR="0029369E">
              <w:rPr>
                <w:noProof/>
                <w:webHidden/>
              </w:rPr>
            </w:r>
            <w:r w:rsidR="0029369E">
              <w:rPr>
                <w:noProof/>
                <w:webHidden/>
              </w:rPr>
              <w:fldChar w:fldCharType="separate"/>
            </w:r>
            <w:r w:rsidR="0029369E">
              <w:rPr>
                <w:noProof/>
                <w:webHidden/>
              </w:rPr>
              <w:t>11</w:t>
            </w:r>
            <w:r w:rsidR="0029369E">
              <w:rPr>
                <w:noProof/>
                <w:webHidden/>
              </w:rPr>
              <w:fldChar w:fldCharType="end"/>
            </w:r>
            <w:r>
              <w:rPr>
                <w:noProof/>
              </w:rPr>
              <w:fldChar w:fldCharType="end"/>
            </w:r>
          </w:ins>
        </w:p>
        <w:p w14:paraId="47832875" w14:textId="5857979E" w:rsidR="0029369E" w:rsidRDefault="00EA0E61">
          <w:pPr>
            <w:pStyle w:val="TOC3"/>
            <w:tabs>
              <w:tab w:val="right" w:leader="dot" w:pos="9350"/>
            </w:tabs>
            <w:rPr>
              <w:ins w:id="82" w:author="Tyler" w:date="2017-11-01T16:03:00Z"/>
              <w:rFonts w:asciiTheme="minorHAnsi" w:eastAsiaTheme="minorEastAsia" w:hAnsiTheme="minorHAnsi" w:cstheme="minorBidi"/>
              <w:noProof/>
              <w:color w:val="auto"/>
            </w:rPr>
          </w:pPr>
          <w:ins w:id="83" w:author="Tyler" w:date="2017-11-01T16:03:00Z">
            <w:r>
              <w:fldChar w:fldCharType="begin"/>
            </w:r>
            <w:r>
              <w:instrText xml:space="preserve"> HYPERLINK \l "_Toc497314626" </w:instrText>
            </w:r>
            <w:r>
              <w:fldChar w:fldCharType="separate"/>
            </w:r>
            <w:r w:rsidR="0029369E" w:rsidRPr="00FC1446">
              <w:rPr>
                <w:rStyle w:val="Hyperlink"/>
                <w:noProof/>
              </w:rPr>
              <w:t>2.5.2 Manual Mode</w:t>
            </w:r>
            <w:r w:rsidR="0029369E">
              <w:rPr>
                <w:noProof/>
                <w:webHidden/>
              </w:rPr>
              <w:tab/>
            </w:r>
            <w:r w:rsidR="0029369E">
              <w:rPr>
                <w:noProof/>
                <w:webHidden/>
              </w:rPr>
              <w:fldChar w:fldCharType="begin"/>
            </w:r>
            <w:r w:rsidR="0029369E">
              <w:rPr>
                <w:noProof/>
                <w:webHidden/>
              </w:rPr>
              <w:instrText xml:space="preserve"> PAGEREF _Toc497314626 \h </w:instrText>
            </w:r>
            <w:r w:rsidR="0029369E">
              <w:rPr>
                <w:noProof/>
                <w:webHidden/>
              </w:rPr>
            </w:r>
            <w:r w:rsidR="0029369E">
              <w:rPr>
                <w:noProof/>
                <w:webHidden/>
              </w:rPr>
              <w:fldChar w:fldCharType="separate"/>
            </w:r>
            <w:r w:rsidR="0029369E">
              <w:rPr>
                <w:noProof/>
                <w:webHidden/>
              </w:rPr>
              <w:t>12</w:t>
            </w:r>
            <w:r w:rsidR="0029369E">
              <w:rPr>
                <w:noProof/>
                <w:webHidden/>
              </w:rPr>
              <w:fldChar w:fldCharType="end"/>
            </w:r>
            <w:r>
              <w:rPr>
                <w:noProof/>
              </w:rPr>
              <w:fldChar w:fldCharType="end"/>
            </w:r>
          </w:ins>
        </w:p>
        <w:p w14:paraId="0DB3DF7B" w14:textId="6F8EF28F" w:rsidR="0029369E" w:rsidRDefault="00EA0E61">
          <w:pPr>
            <w:pStyle w:val="TOC3"/>
            <w:tabs>
              <w:tab w:val="right" w:leader="dot" w:pos="9350"/>
            </w:tabs>
            <w:rPr>
              <w:ins w:id="84" w:author="Tyler" w:date="2017-11-01T16:03:00Z"/>
              <w:rFonts w:asciiTheme="minorHAnsi" w:eastAsiaTheme="minorEastAsia" w:hAnsiTheme="minorHAnsi" w:cstheme="minorBidi"/>
              <w:noProof/>
              <w:color w:val="auto"/>
            </w:rPr>
          </w:pPr>
          <w:ins w:id="85" w:author="Tyler" w:date="2017-11-01T16:03:00Z">
            <w:r>
              <w:fldChar w:fldCharType="begin"/>
            </w:r>
            <w:r>
              <w:instrText xml:space="preserve"> HYPERLINK \l "_Toc497314627" </w:instrText>
            </w:r>
            <w:r>
              <w:fldChar w:fldCharType="separate"/>
            </w:r>
            <w:r w:rsidR="0029369E" w:rsidRPr="00FC1446">
              <w:rPr>
                <w:rStyle w:val="Hyperlink"/>
                <w:noProof/>
              </w:rPr>
              <w:t>2.5.3 Phone App</w:t>
            </w:r>
            <w:r w:rsidR="0029369E">
              <w:rPr>
                <w:noProof/>
                <w:webHidden/>
              </w:rPr>
              <w:tab/>
            </w:r>
            <w:r w:rsidR="0029369E">
              <w:rPr>
                <w:noProof/>
                <w:webHidden/>
              </w:rPr>
              <w:fldChar w:fldCharType="begin"/>
            </w:r>
            <w:r w:rsidR="0029369E">
              <w:rPr>
                <w:noProof/>
                <w:webHidden/>
              </w:rPr>
              <w:instrText xml:space="preserve"> PAGEREF _Toc497314627 \h </w:instrText>
            </w:r>
            <w:r w:rsidR="0029369E">
              <w:rPr>
                <w:noProof/>
                <w:webHidden/>
              </w:rPr>
            </w:r>
            <w:r w:rsidR="0029369E">
              <w:rPr>
                <w:noProof/>
                <w:webHidden/>
              </w:rPr>
              <w:fldChar w:fldCharType="separate"/>
            </w:r>
            <w:r w:rsidR="0029369E">
              <w:rPr>
                <w:noProof/>
                <w:webHidden/>
              </w:rPr>
              <w:t>12</w:t>
            </w:r>
            <w:r w:rsidR="0029369E">
              <w:rPr>
                <w:noProof/>
                <w:webHidden/>
              </w:rPr>
              <w:fldChar w:fldCharType="end"/>
            </w:r>
            <w:r>
              <w:rPr>
                <w:noProof/>
              </w:rPr>
              <w:fldChar w:fldCharType="end"/>
            </w:r>
          </w:ins>
        </w:p>
        <w:p w14:paraId="48913665" w14:textId="6ABC57B2" w:rsidR="0029369E" w:rsidRDefault="00EA0E61">
          <w:pPr>
            <w:pStyle w:val="TOC3"/>
            <w:tabs>
              <w:tab w:val="right" w:leader="dot" w:pos="9350"/>
            </w:tabs>
            <w:rPr>
              <w:ins w:id="86" w:author="Tyler" w:date="2017-11-01T16:03:00Z"/>
              <w:rFonts w:asciiTheme="minorHAnsi" w:eastAsiaTheme="minorEastAsia" w:hAnsiTheme="minorHAnsi" w:cstheme="minorBidi"/>
              <w:noProof/>
              <w:color w:val="auto"/>
            </w:rPr>
          </w:pPr>
          <w:ins w:id="87" w:author="Tyler" w:date="2017-11-01T16:03:00Z">
            <w:r>
              <w:fldChar w:fldCharType="begin"/>
            </w:r>
            <w:r>
              <w:instrText xml:space="preserve"> HYPERLINK \l "_Toc497314628" </w:instrText>
            </w:r>
            <w:r>
              <w:fldChar w:fldCharType="separate"/>
            </w:r>
            <w:r w:rsidR="0029369E" w:rsidRPr="00FC1446">
              <w:rPr>
                <w:rStyle w:val="Hyperlink"/>
                <w:noProof/>
              </w:rPr>
              <w:t>2.5.4 Docking Station</w:t>
            </w:r>
            <w:r w:rsidR="0029369E">
              <w:rPr>
                <w:noProof/>
                <w:webHidden/>
              </w:rPr>
              <w:tab/>
            </w:r>
            <w:r w:rsidR="0029369E">
              <w:rPr>
                <w:noProof/>
                <w:webHidden/>
              </w:rPr>
              <w:fldChar w:fldCharType="begin"/>
            </w:r>
            <w:r w:rsidR="0029369E">
              <w:rPr>
                <w:noProof/>
                <w:webHidden/>
              </w:rPr>
              <w:instrText xml:space="preserve"> PAGEREF _Toc497314628 \h </w:instrText>
            </w:r>
            <w:r w:rsidR="0029369E">
              <w:rPr>
                <w:noProof/>
                <w:webHidden/>
              </w:rPr>
            </w:r>
            <w:r w:rsidR="0029369E">
              <w:rPr>
                <w:noProof/>
                <w:webHidden/>
              </w:rPr>
              <w:fldChar w:fldCharType="separate"/>
            </w:r>
            <w:r w:rsidR="0029369E">
              <w:rPr>
                <w:noProof/>
                <w:webHidden/>
              </w:rPr>
              <w:t>13</w:t>
            </w:r>
            <w:r w:rsidR="0029369E">
              <w:rPr>
                <w:noProof/>
                <w:webHidden/>
              </w:rPr>
              <w:fldChar w:fldCharType="end"/>
            </w:r>
            <w:r>
              <w:rPr>
                <w:noProof/>
              </w:rPr>
              <w:fldChar w:fldCharType="end"/>
            </w:r>
          </w:ins>
        </w:p>
        <w:p w14:paraId="05E089D3" w14:textId="7BB5B962" w:rsidR="0029369E" w:rsidRDefault="00EA0E61">
          <w:pPr>
            <w:pStyle w:val="TOC1"/>
            <w:tabs>
              <w:tab w:val="right" w:leader="dot" w:pos="9350"/>
            </w:tabs>
            <w:rPr>
              <w:ins w:id="88" w:author="Tyler" w:date="2017-11-01T16:03:00Z"/>
              <w:rFonts w:asciiTheme="minorHAnsi" w:eastAsiaTheme="minorEastAsia" w:hAnsiTheme="minorHAnsi" w:cstheme="minorBidi"/>
              <w:noProof/>
              <w:color w:val="auto"/>
            </w:rPr>
          </w:pPr>
          <w:ins w:id="89" w:author="Tyler" w:date="2017-11-01T16:03:00Z">
            <w:r>
              <w:fldChar w:fldCharType="begin"/>
            </w:r>
            <w:r>
              <w:instrText xml:space="preserve"> HYPERLINK \l "_Toc497314629" </w:instrText>
            </w:r>
            <w:r>
              <w:fldChar w:fldCharType="separate"/>
            </w:r>
            <w:r w:rsidR="0029369E" w:rsidRPr="00FC1446">
              <w:rPr>
                <w:rStyle w:val="Hyperlink"/>
                <w:noProof/>
              </w:rPr>
              <w:t>3 Specific Requirements</w:t>
            </w:r>
            <w:r w:rsidR="0029369E">
              <w:rPr>
                <w:noProof/>
                <w:webHidden/>
              </w:rPr>
              <w:tab/>
            </w:r>
            <w:r w:rsidR="0029369E">
              <w:rPr>
                <w:noProof/>
                <w:webHidden/>
              </w:rPr>
              <w:fldChar w:fldCharType="begin"/>
            </w:r>
            <w:r w:rsidR="0029369E">
              <w:rPr>
                <w:noProof/>
                <w:webHidden/>
              </w:rPr>
              <w:instrText xml:space="preserve"> PAGEREF _Toc497314629 \h </w:instrText>
            </w:r>
            <w:r w:rsidR="0029369E">
              <w:rPr>
                <w:noProof/>
                <w:webHidden/>
              </w:rPr>
            </w:r>
            <w:r w:rsidR="0029369E">
              <w:rPr>
                <w:noProof/>
                <w:webHidden/>
              </w:rPr>
              <w:fldChar w:fldCharType="separate"/>
            </w:r>
            <w:r w:rsidR="0029369E">
              <w:rPr>
                <w:noProof/>
                <w:webHidden/>
              </w:rPr>
              <w:t>14</w:t>
            </w:r>
            <w:r w:rsidR="0029369E">
              <w:rPr>
                <w:noProof/>
                <w:webHidden/>
              </w:rPr>
              <w:fldChar w:fldCharType="end"/>
            </w:r>
            <w:r>
              <w:rPr>
                <w:noProof/>
              </w:rPr>
              <w:fldChar w:fldCharType="end"/>
            </w:r>
          </w:ins>
        </w:p>
        <w:p w14:paraId="121421EC" w14:textId="5B6A1272" w:rsidR="0029369E" w:rsidRDefault="00EA0E61">
          <w:pPr>
            <w:pStyle w:val="TOC2"/>
            <w:tabs>
              <w:tab w:val="right" w:leader="dot" w:pos="9350"/>
            </w:tabs>
            <w:rPr>
              <w:ins w:id="90" w:author="Tyler" w:date="2017-11-01T16:03:00Z"/>
              <w:rFonts w:asciiTheme="minorHAnsi" w:eastAsiaTheme="minorEastAsia" w:hAnsiTheme="minorHAnsi" w:cstheme="minorBidi"/>
              <w:noProof/>
              <w:color w:val="auto"/>
            </w:rPr>
          </w:pPr>
          <w:ins w:id="91" w:author="Tyler" w:date="2017-11-01T16:03:00Z">
            <w:r>
              <w:fldChar w:fldCharType="begin"/>
            </w:r>
            <w:r>
              <w:instrText xml:space="preserve"> HYPERLINK \l "_Toc497314630" </w:instrText>
            </w:r>
            <w:r>
              <w:fldChar w:fldCharType="separate"/>
            </w:r>
            <w:r w:rsidR="0029369E" w:rsidRPr="00FC1446">
              <w:rPr>
                <w:rStyle w:val="Hyperlink"/>
                <w:noProof/>
              </w:rPr>
              <w:t>3.1 Functional Requirements</w:t>
            </w:r>
            <w:r w:rsidR="0029369E">
              <w:rPr>
                <w:noProof/>
                <w:webHidden/>
              </w:rPr>
              <w:tab/>
            </w:r>
            <w:r w:rsidR="0029369E">
              <w:rPr>
                <w:noProof/>
                <w:webHidden/>
              </w:rPr>
              <w:fldChar w:fldCharType="begin"/>
            </w:r>
            <w:r w:rsidR="0029369E">
              <w:rPr>
                <w:noProof/>
                <w:webHidden/>
              </w:rPr>
              <w:instrText xml:space="preserve"> PAGEREF _Toc497314630 \h </w:instrText>
            </w:r>
            <w:r w:rsidR="0029369E">
              <w:rPr>
                <w:noProof/>
                <w:webHidden/>
              </w:rPr>
            </w:r>
            <w:r w:rsidR="0029369E">
              <w:rPr>
                <w:noProof/>
                <w:webHidden/>
              </w:rPr>
              <w:fldChar w:fldCharType="separate"/>
            </w:r>
            <w:r w:rsidR="0029369E">
              <w:rPr>
                <w:noProof/>
                <w:webHidden/>
              </w:rPr>
              <w:t>14</w:t>
            </w:r>
            <w:r w:rsidR="0029369E">
              <w:rPr>
                <w:noProof/>
                <w:webHidden/>
              </w:rPr>
              <w:fldChar w:fldCharType="end"/>
            </w:r>
            <w:r>
              <w:rPr>
                <w:noProof/>
              </w:rPr>
              <w:fldChar w:fldCharType="end"/>
            </w:r>
          </w:ins>
        </w:p>
        <w:p w14:paraId="29660C0A" w14:textId="2AB6DA7C" w:rsidR="0029369E" w:rsidRDefault="00EA0E61">
          <w:pPr>
            <w:pStyle w:val="TOC3"/>
            <w:tabs>
              <w:tab w:val="right" w:leader="dot" w:pos="9350"/>
            </w:tabs>
            <w:rPr>
              <w:ins w:id="92" w:author="Tyler" w:date="2017-11-01T16:03:00Z"/>
              <w:rFonts w:asciiTheme="minorHAnsi" w:eastAsiaTheme="minorEastAsia" w:hAnsiTheme="minorHAnsi" w:cstheme="minorBidi"/>
              <w:noProof/>
              <w:color w:val="auto"/>
            </w:rPr>
          </w:pPr>
          <w:ins w:id="93" w:author="Tyler" w:date="2017-11-01T16:03:00Z">
            <w:r>
              <w:fldChar w:fldCharType="begin"/>
            </w:r>
            <w:r>
              <w:instrText xml:space="preserve"> HYPERLINK \l "_Toc497314631" </w:instrText>
            </w:r>
            <w:r>
              <w:fldChar w:fldCharType="separate"/>
            </w:r>
            <w:r w:rsidR="0029369E" w:rsidRPr="00FC1446">
              <w:rPr>
                <w:rStyle w:val="Hyperlink"/>
                <w:noProof/>
              </w:rPr>
              <w:t>3.1.1 Autonomous Mode</w:t>
            </w:r>
            <w:r w:rsidR="0029369E">
              <w:rPr>
                <w:noProof/>
                <w:webHidden/>
              </w:rPr>
              <w:tab/>
            </w:r>
            <w:r w:rsidR="0029369E">
              <w:rPr>
                <w:noProof/>
                <w:webHidden/>
              </w:rPr>
              <w:fldChar w:fldCharType="begin"/>
            </w:r>
            <w:r w:rsidR="0029369E">
              <w:rPr>
                <w:noProof/>
                <w:webHidden/>
              </w:rPr>
              <w:instrText xml:space="preserve"> PAGEREF _Toc497314631 \h </w:instrText>
            </w:r>
            <w:r w:rsidR="0029369E">
              <w:rPr>
                <w:noProof/>
                <w:webHidden/>
              </w:rPr>
            </w:r>
            <w:r w:rsidR="0029369E">
              <w:rPr>
                <w:noProof/>
                <w:webHidden/>
              </w:rPr>
              <w:fldChar w:fldCharType="separate"/>
            </w:r>
            <w:r w:rsidR="0029369E">
              <w:rPr>
                <w:noProof/>
                <w:webHidden/>
              </w:rPr>
              <w:t>14</w:t>
            </w:r>
            <w:r w:rsidR="0029369E">
              <w:rPr>
                <w:noProof/>
                <w:webHidden/>
              </w:rPr>
              <w:fldChar w:fldCharType="end"/>
            </w:r>
            <w:r>
              <w:rPr>
                <w:noProof/>
              </w:rPr>
              <w:fldChar w:fldCharType="end"/>
            </w:r>
          </w:ins>
        </w:p>
        <w:p w14:paraId="4AE8A30A" w14:textId="20DB3CD9" w:rsidR="0029369E" w:rsidRDefault="00EA0E61">
          <w:pPr>
            <w:pStyle w:val="TOC3"/>
            <w:tabs>
              <w:tab w:val="right" w:leader="dot" w:pos="9350"/>
            </w:tabs>
            <w:rPr>
              <w:ins w:id="94" w:author="Tyler" w:date="2017-11-01T16:03:00Z"/>
              <w:rFonts w:asciiTheme="minorHAnsi" w:eastAsiaTheme="minorEastAsia" w:hAnsiTheme="minorHAnsi" w:cstheme="minorBidi"/>
              <w:noProof/>
              <w:color w:val="auto"/>
            </w:rPr>
          </w:pPr>
          <w:ins w:id="95" w:author="Tyler" w:date="2017-11-01T16:03:00Z">
            <w:r>
              <w:fldChar w:fldCharType="begin"/>
            </w:r>
            <w:r>
              <w:instrText xml:space="preserve"> HYPERLINK \l "_Toc497314632" </w:instrText>
            </w:r>
            <w:r>
              <w:fldChar w:fldCharType="separate"/>
            </w:r>
            <w:r w:rsidR="0029369E" w:rsidRPr="00FC1446">
              <w:rPr>
                <w:rStyle w:val="Hyperlink"/>
                <w:noProof/>
              </w:rPr>
              <w:t>3.1.2 Manual Mode</w:t>
            </w:r>
            <w:r w:rsidR="0029369E">
              <w:rPr>
                <w:noProof/>
                <w:webHidden/>
              </w:rPr>
              <w:tab/>
            </w:r>
            <w:r w:rsidR="0029369E">
              <w:rPr>
                <w:noProof/>
                <w:webHidden/>
              </w:rPr>
              <w:fldChar w:fldCharType="begin"/>
            </w:r>
            <w:r w:rsidR="0029369E">
              <w:rPr>
                <w:noProof/>
                <w:webHidden/>
              </w:rPr>
              <w:instrText xml:space="preserve"> PAGEREF _Toc497314632 \h </w:instrText>
            </w:r>
            <w:r w:rsidR="0029369E">
              <w:rPr>
                <w:noProof/>
                <w:webHidden/>
              </w:rPr>
            </w:r>
            <w:r w:rsidR="0029369E">
              <w:rPr>
                <w:noProof/>
                <w:webHidden/>
              </w:rPr>
              <w:fldChar w:fldCharType="separate"/>
            </w:r>
            <w:r w:rsidR="0029369E">
              <w:rPr>
                <w:noProof/>
                <w:webHidden/>
              </w:rPr>
              <w:t>14</w:t>
            </w:r>
            <w:r w:rsidR="0029369E">
              <w:rPr>
                <w:noProof/>
                <w:webHidden/>
              </w:rPr>
              <w:fldChar w:fldCharType="end"/>
            </w:r>
            <w:r>
              <w:rPr>
                <w:noProof/>
              </w:rPr>
              <w:fldChar w:fldCharType="end"/>
            </w:r>
          </w:ins>
        </w:p>
        <w:p w14:paraId="59C39471" w14:textId="0039DAFF" w:rsidR="0029369E" w:rsidRDefault="00EA0E61">
          <w:pPr>
            <w:pStyle w:val="TOC3"/>
            <w:tabs>
              <w:tab w:val="right" w:leader="dot" w:pos="9350"/>
            </w:tabs>
            <w:rPr>
              <w:ins w:id="96" w:author="Tyler" w:date="2017-11-01T16:03:00Z"/>
              <w:rFonts w:asciiTheme="minorHAnsi" w:eastAsiaTheme="minorEastAsia" w:hAnsiTheme="minorHAnsi" w:cstheme="minorBidi"/>
              <w:noProof/>
              <w:color w:val="auto"/>
            </w:rPr>
          </w:pPr>
          <w:ins w:id="97" w:author="Tyler" w:date="2017-11-01T16:03:00Z">
            <w:r>
              <w:fldChar w:fldCharType="begin"/>
            </w:r>
            <w:r>
              <w:instrText xml:space="preserve"> HYPERLINK \l "_Toc497314633" </w:instrText>
            </w:r>
            <w:r>
              <w:fldChar w:fldCharType="separate"/>
            </w:r>
            <w:r w:rsidR="0029369E" w:rsidRPr="00FC1446">
              <w:rPr>
                <w:rStyle w:val="Hyperlink"/>
                <w:noProof/>
              </w:rPr>
              <w:t>3.1.3 Phone App</w:t>
            </w:r>
            <w:r w:rsidR="0029369E">
              <w:rPr>
                <w:noProof/>
                <w:webHidden/>
              </w:rPr>
              <w:tab/>
            </w:r>
            <w:r w:rsidR="0029369E">
              <w:rPr>
                <w:noProof/>
                <w:webHidden/>
              </w:rPr>
              <w:fldChar w:fldCharType="begin"/>
            </w:r>
            <w:r w:rsidR="0029369E">
              <w:rPr>
                <w:noProof/>
                <w:webHidden/>
              </w:rPr>
              <w:instrText xml:space="preserve"> PAGEREF _Toc497314633 \h </w:instrText>
            </w:r>
            <w:r w:rsidR="0029369E">
              <w:rPr>
                <w:noProof/>
                <w:webHidden/>
              </w:rPr>
            </w:r>
            <w:r w:rsidR="0029369E">
              <w:rPr>
                <w:noProof/>
                <w:webHidden/>
              </w:rPr>
              <w:fldChar w:fldCharType="separate"/>
            </w:r>
            <w:r w:rsidR="0029369E">
              <w:rPr>
                <w:noProof/>
                <w:webHidden/>
              </w:rPr>
              <w:t>15</w:t>
            </w:r>
            <w:r w:rsidR="0029369E">
              <w:rPr>
                <w:noProof/>
                <w:webHidden/>
              </w:rPr>
              <w:fldChar w:fldCharType="end"/>
            </w:r>
            <w:r>
              <w:rPr>
                <w:noProof/>
              </w:rPr>
              <w:fldChar w:fldCharType="end"/>
            </w:r>
          </w:ins>
        </w:p>
        <w:p w14:paraId="3F229CC6" w14:textId="6C5AF653" w:rsidR="0029369E" w:rsidRDefault="00EA0E61">
          <w:pPr>
            <w:pStyle w:val="TOC3"/>
            <w:tabs>
              <w:tab w:val="right" w:leader="dot" w:pos="9350"/>
            </w:tabs>
            <w:rPr>
              <w:ins w:id="98" w:author="Tyler" w:date="2017-11-01T16:03:00Z"/>
              <w:rFonts w:asciiTheme="minorHAnsi" w:eastAsiaTheme="minorEastAsia" w:hAnsiTheme="minorHAnsi" w:cstheme="minorBidi"/>
              <w:noProof/>
              <w:color w:val="auto"/>
            </w:rPr>
          </w:pPr>
          <w:ins w:id="99" w:author="Tyler" w:date="2017-11-01T16:03:00Z">
            <w:r>
              <w:fldChar w:fldCharType="begin"/>
            </w:r>
            <w:r>
              <w:instrText xml:space="preserve"> HYPERLINK \l "_Toc497314634" </w:instrText>
            </w:r>
            <w:r>
              <w:fldChar w:fldCharType="separate"/>
            </w:r>
            <w:r w:rsidR="0029369E" w:rsidRPr="00FC1446">
              <w:rPr>
                <w:rStyle w:val="Hyperlink"/>
                <w:noProof/>
              </w:rPr>
              <w:t>3.1.4 Docking Station</w:t>
            </w:r>
            <w:r w:rsidR="0029369E">
              <w:rPr>
                <w:noProof/>
                <w:webHidden/>
              </w:rPr>
              <w:tab/>
            </w:r>
            <w:r w:rsidR="0029369E">
              <w:rPr>
                <w:noProof/>
                <w:webHidden/>
              </w:rPr>
              <w:fldChar w:fldCharType="begin"/>
            </w:r>
            <w:r w:rsidR="0029369E">
              <w:rPr>
                <w:noProof/>
                <w:webHidden/>
              </w:rPr>
              <w:instrText xml:space="preserve"> PAGEREF _Toc497314634 \h </w:instrText>
            </w:r>
            <w:r w:rsidR="0029369E">
              <w:rPr>
                <w:noProof/>
                <w:webHidden/>
              </w:rPr>
            </w:r>
            <w:r w:rsidR="0029369E">
              <w:rPr>
                <w:noProof/>
                <w:webHidden/>
              </w:rPr>
              <w:fldChar w:fldCharType="separate"/>
            </w:r>
            <w:r w:rsidR="0029369E">
              <w:rPr>
                <w:noProof/>
                <w:webHidden/>
              </w:rPr>
              <w:t>15</w:t>
            </w:r>
            <w:r w:rsidR="0029369E">
              <w:rPr>
                <w:noProof/>
                <w:webHidden/>
              </w:rPr>
              <w:fldChar w:fldCharType="end"/>
            </w:r>
            <w:r>
              <w:rPr>
                <w:noProof/>
              </w:rPr>
              <w:fldChar w:fldCharType="end"/>
            </w:r>
          </w:ins>
        </w:p>
        <w:p w14:paraId="2DE53D16" w14:textId="3202F493" w:rsidR="0029369E" w:rsidRDefault="00EA0E61">
          <w:pPr>
            <w:pStyle w:val="TOC3"/>
            <w:tabs>
              <w:tab w:val="right" w:leader="dot" w:pos="9350"/>
            </w:tabs>
            <w:rPr>
              <w:ins w:id="100" w:author="Tyler" w:date="2017-11-01T16:03:00Z"/>
              <w:rFonts w:asciiTheme="minorHAnsi" w:eastAsiaTheme="minorEastAsia" w:hAnsiTheme="minorHAnsi" w:cstheme="minorBidi"/>
              <w:noProof/>
              <w:color w:val="auto"/>
            </w:rPr>
          </w:pPr>
          <w:ins w:id="101" w:author="Tyler" w:date="2017-11-01T16:03:00Z">
            <w:r>
              <w:fldChar w:fldCharType="begin"/>
            </w:r>
            <w:r>
              <w:instrText xml:space="preserve"> HYPERLINK \l "_Toc497314635" </w:instrText>
            </w:r>
            <w:r>
              <w:fldChar w:fldCharType="separate"/>
            </w:r>
            <w:r w:rsidR="0029369E" w:rsidRPr="00FC1446">
              <w:rPr>
                <w:rStyle w:val="Hyperlink"/>
                <w:noProof/>
              </w:rPr>
              <w:t>3.1.5 Other Requirements</w:t>
            </w:r>
            <w:r w:rsidR="0029369E">
              <w:rPr>
                <w:noProof/>
                <w:webHidden/>
              </w:rPr>
              <w:tab/>
            </w:r>
            <w:r w:rsidR="0029369E">
              <w:rPr>
                <w:noProof/>
                <w:webHidden/>
              </w:rPr>
              <w:fldChar w:fldCharType="begin"/>
            </w:r>
            <w:r w:rsidR="0029369E">
              <w:rPr>
                <w:noProof/>
                <w:webHidden/>
              </w:rPr>
              <w:instrText xml:space="preserve"> PAGEREF _Toc497314635 \h </w:instrText>
            </w:r>
            <w:r w:rsidR="0029369E">
              <w:rPr>
                <w:noProof/>
                <w:webHidden/>
              </w:rPr>
            </w:r>
            <w:r w:rsidR="0029369E">
              <w:rPr>
                <w:noProof/>
                <w:webHidden/>
              </w:rPr>
              <w:fldChar w:fldCharType="separate"/>
            </w:r>
            <w:r w:rsidR="0029369E">
              <w:rPr>
                <w:noProof/>
                <w:webHidden/>
              </w:rPr>
              <w:t>15</w:t>
            </w:r>
            <w:r w:rsidR="0029369E">
              <w:rPr>
                <w:noProof/>
                <w:webHidden/>
              </w:rPr>
              <w:fldChar w:fldCharType="end"/>
            </w:r>
            <w:r>
              <w:rPr>
                <w:noProof/>
              </w:rPr>
              <w:fldChar w:fldCharType="end"/>
            </w:r>
          </w:ins>
        </w:p>
        <w:p w14:paraId="4E6530B6" w14:textId="45D6FA9F" w:rsidR="0029369E" w:rsidRDefault="00EA0E61">
          <w:pPr>
            <w:pStyle w:val="TOC2"/>
            <w:tabs>
              <w:tab w:val="right" w:leader="dot" w:pos="9350"/>
            </w:tabs>
            <w:rPr>
              <w:ins w:id="102" w:author="Tyler" w:date="2017-11-01T16:03:00Z"/>
              <w:rFonts w:asciiTheme="minorHAnsi" w:eastAsiaTheme="minorEastAsia" w:hAnsiTheme="minorHAnsi" w:cstheme="minorBidi"/>
              <w:noProof/>
              <w:color w:val="auto"/>
            </w:rPr>
          </w:pPr>
          <w:ins w:id="103" w:author="Tyler" w:date="2017-11-01T16:03:00Z">
            <w:r>
              <w:fldChar w:fldCharType="begin"/>
            </w:r>
            <w:r>
              <w:instrText xml:space="preserve"> HYPERLINK \l "_Toc497314636" </w:instrText>
            </w:r>
            <w:r>
              <w:fldChar w:fldCharType="separate"/>
            </w:r>
            <w:r w:rsidR="0029369E" w:rsidRPr="00FC1446">
              <w:rPr>
                <w:rStyle w:val="Hyperlink"/>
                <w:noProof/>
              </w:rPr>
              <w:t>3.2 Non-Functional Requirements</w:t>
            </w:r>
            <w:r w:rsidR="0029369E">
              <w:rPr>
                <w:noProof/>
                <w:webHidden/>
              </w:rPr>
              <w:tab/>
            </w:r>
            <w:r w:rsidR="0029369E">
              <w:rPr>
                <w:noProof/>
                <w:webHidden/>
              </w:rPr>
              <w:fldChar w:fldCharType="begin"/>
            </w:r>
            <w:r w:rsidR="0029369E">
              <w:rPr>
                <w:noProof/>
                <w:webHidden/>
              </w:rPr>
              <w:instrText xml:space="preserve"> PAGEREF _Toc497314636 \h </w:instrText>
            </w:r>
            <w:r w:rsidR="0029369E">
              <w:rPr>
                <w:noProof/>
                <w:webHidden/>
              </w:rPr>
            </w:r>
            <w:r w:rsidR="0029369E">
              <w:rPr>
                <w:noProof/>
                <w:webHidden/>
              </w:rPr>
              <w:fldChar w:fldCharType="separate"/>
            </w:r>
            <w:r w:rsidR="0029369E">
              <w:rPr>
                <w:noProof/>
                <w:webHidden/>
              </w:rPr>
              <w:t>15</w:t>
            </w:r>
            <w:r w:rsidR="0029369E">
              <w:rPr>
                <w:noProof/>
                <w:webHidden/>
              </w:rPr>
              <w:fldChar w:fldCharType="end"/>
            </w:r>
            <w:r>
              <w:rPr>
                <w:noProof/>
              </w:rPr>
              <w:fldChar w:fldCharType="end"/>
            </w:r>
          </w:ins>
        </w:p>
        <w:p w14:paraId="1B0A870B" w14:textId="752C7D64" w:rsidR="0029369E" w:rsidRDefault="00EA0E61">
          <w:pPr>
            <w:pStyle w:val="TOC1"/>
            <w:tabs>
              <w:tab w:val="right" w:leader="dot" w:pos="9350"/>
            </w:tabs>
            <w:rPr>
              <w:ins w:id="104" w:author="Tyler" w:date="2017-11-01T16:03:00Z"/>
              <w:rFonts w:asciiTheme="minorHAnsi" w:eastAsiaTheme="minorEastAsia" w:hAnsiTheme="minorHAnsi" w:cstheme="minorBidi"/>
              <w:noProof/>
              <w:color w:val="auto"/>
            </w:rPr>
          </w:pPr>
          <w:ins w:id="105" w:author="Tyler" w:date="2017-11-01T16:03:00Z">
            <w:r>
              <w:fldChar w:fldCharType="begin"/>
            </w:r>
            <w:r>
              <w:instrText xml:space="preserve"> HYPERLINK \l "_Toc497314637" </w:instrText>
            </w:r>
            <w:r>
              <w:fldChar w:fldCharType="separate"/>
            </w:r>
            <w:r w:rsidR="0029369E" w:rsidRPr="00FC1446">
              <w:rPr>
                <w:rStyle w:val="Hyperlink"/>
                <w:noProof/>
              </w:rPr>
              <w:t>Citations</w:t>
            </w:r>
            <w:r w:rsidR="0029369E">
              <w:rPr>
                <w:noProof/>
                <w:webHidden/>
              </w:rPr>
              <w:tab/>
            </w:r>
            <w:r w:rsidR="0029369E">
              <w:rPr>
                <w:noProof/>
                <w:webHidden/>
              </w:rPr>
              <w:fldChar w:fldCharType="begin"/>
            </w:r>
            <w:r w:rsidR="0029369E">
              <w:rPr>
                <w:noProof/>
                <w:webHidden/>
              </w:rPr>
              <w:instrText xml:space="preserve"> PAGEREF _Toc497314637 \h </w:instrText>
            </w:r>
            <w:r w:rsidR="0029369E">
              <w:rPr>
                <w:noProof/>
                <w:webHidden/>
              </w:rPr>
            </w:r>
            <w:r w:rsidR="0029369E">
              <w:rPr>
                <w:noProof/>
                <w:webHidden/>
              </w:rPr>
              <w:fldChar w:fldCharType="separate"/>
            </w:r>
            <w:r w:rsidR="0029369E">
              <w:rPr>
                <w:noProof/>
                <w:webHidden/>
              </w:rPr>
              <w:t>19</w:t>
            </w:r>
            <w:r w:rsidR="0029369E">
              <w:rPr>
                <w:noProof/>
                <w:webHidden/>
              </w:rPr>
              <w:fldChar w:fldCharType="end"/>
            </w:r>
            <w:r>
              <w:rPr>
                <w:noProof/>
              </w:rPr>
              <w:fldChar w:fldCharType="end"/>
            </w:r>
          </w:ins>
        </w:p>
        <w:p w14:paraId="2CCD6CD7" w14:textId="52AB77E3" w:rsidR="00AA626F" w:rsidRDefault="00AA626F">
          <w:r>
            <w:rPr>
              <w:b/>
              <w:bCs/>
              <w:noProof/>
            </w:rPr>
            <w:fldChar w:fldCharType="end"/>
          </w:r>
        </w:p>
      </w:sdtContent>
    </w:sdt>
    <w:p w14:paraId="551D9F33" w14:textId="77777777" w:rsidR="00B909E9" w:rsidRDefault="006A07A7">
      <w:r>
        <w:br w:type="page"/>
      </w:r>
    </w:p>
    <w:p w14:paraId="6C714C4E" w14:textId="77777777" w:rsidR="00B909E9" w:rsidRPr="006A07A7" w:rsidRDefault="006A07A7" w:rsidP="006A07A7">
      <w:pPr>
        <w:pStyle w:val="Heading1"/>
      </w:pPr>
      <w:bookmarkStart w:id="106" w:name="_Toc497314613"/>
      <w:bookmarkStart w:id="107" w:name="_Toc495417049"/>
      <w:r w:rsidRPr="006A07A7">
        <w:lastRenderedPageBreak/>
        <w:t>Revision History</w:t>
      </w:r>
      <w:bookmarkEnd w:id="106"/>
      <w:bookmarkEnd w:id="107"/>
    </w:p>
    <w:p w14:paraId="518931F0" w14:textId="77777777" w:rsidR="00B909E9" w:rsidRDefault="00B909E9">
      <w:pPr>
        <w:jc w:val="center"/>
      </w:pPr>
    </w:p>
    <w:tbl>
      <w:tblPr>
        <w:tblStyle w:val="a"/>
        <w:tblW w:w="1049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08" w:author="Tyler" w:date="2017-11-01T16:03:00Z">
          <w:tblPr>
            <w:tblStyle w:val="TableGrid"/>
            <w:tblW w:w="10490" w:type="dxa"/>
            <w:tblInd w:w="-572" w:type="dxa"/>
            <w:tblLook w:val="04A0" w:firstRow="1" w:lastRow="0" w:firstColumn="1" w:lastColumn="0" w:noHBand="0" w:noVBand="1"/>
          </w:tblPr>
        </w:tblPrChange>
      </w:tblPr>
      <w:tblGrid>
        <w:gridCol w:w="851"/>
        <w:gridCol w:w="2126"/>
        <w:gridCol w:w="4285"/>
        <w:gridCol w:w="1669"/>
        <w:gridCol w:w="1559"/>
        <w:tblGridChange w:id="109">
          <w:tblGrid>
            <w:gridCol w:w="851"/>
            <w:gridCol w:w="2126"/>
            <w:gridCol w:w="4285"/>
            <w:gridCol w:w="1669"/>
            <w:gridCol w:w="1559"/>
          </w:tblGrid>
        </w:tblGridChange>
      </w:tblGrid>
      <w:tr w:rsidR="00B909E9" w14:paraId="3E572AE4" w14:textId="77777777">
        <w:tc>
          <w:tcPr>
            <w:tcW w:w="851" w:type="dxa"/>
            <w:tcPrChange w:id="110" w:author="Tyler" w:date="2017-11-01T16:03:00Z">
              <w:tcPr>
                <w:tcW w:w="851" w:type="dxa"/>
              </w:tcPr>
            </w:tcPrChange>
          </w:tcPr>
          <w:p w14:paraId="174DA9B8" w14:textId="77777777" w:rsidR="00B909E9" w:rsidRDefault="006A07A7">
            <w:pPr>
              <w:jc w:val="center"/>
              <w:rPr>
                <w:b/>
              </w:rPr>
            </w:pPr>
            <w:r>
              <w:rPr>
                <w:b/>
              </w:rPr>
              <w:t>Rev</w:t>
            </w:r>
          </w:p>
        </w:tc>
        <w:tc>
          <w:tcPr>
            <w:tcW w:w="2126" w:type="dxa"/>
            <w:tcPrChange w:id="111" w:author="Tyler" w:date="2017-11-01T16:03:00Z">
              <w:tcPr>
                <w:tcW w:w="2126" w:type="dxa"/>
              </w:tcPr>
            </w:tcPrChange>
          </w:tcPr>
          <w:p w14:paraId="1974B00B" w14:textId="77777777" w:rsidR="00B909E9" w:rsidRDefault="006A07A7">
            <w:pPr>
              <w:jc w:val="center"/>
              <w:rPr>
                <w:b/>
              </w:rPr>
            </w:pPr>
            <w:r>
              <w:rPr>
                <w:b/>
              </w:rPr>
              <w:t>Author(s)</w:t>
            </w:r>
          </w:p>
        </w:tc>
        <w:tc>
          <w:tcPr>
            <w:tcW w:w="4285" w:type="dxa"/>
            <w:tcPrChange w:id="112" w:author="Tyler" w:date="2017-11-01T16:03:00Z">
              <w:tcPr>
                <w:tcW w:w="4285" w:type="dxa"/>
              </w:tcPr>
            </w:tcPrChange>
          </w:tcPr>
          <w:p w14:paraId="2C925251" w14:textId="77777777" w:rsidR="00B909E9" w:rsidRDefault="006A07A7">
            <w:pPr>
              <w:jc w:val="center"/>
              <w:rPr>
                <w:b/>
              </w:rPr>
            </w:pPr>
            <w:r>
              <w:rPr>
                <w:b/>
              </w:rPr>
              <w:t>Description of Change</w:t>
            </w:r>
          </w:p>
        </w:tc>
        <w:tc>
          <w:tcPr>
            <w:tcW w:w="1669" w:type="dxa"/>
            <w:tcPrChange w:id="113" w:author="Tyler" w:date="2017-11-01T16:03:00Z">
              <w:tcPr>
                <w:tcW w:w="1669" w:type="dxa"/>
              </w:tcPr>
            </w:tcPrChange>
          </w:tcPr>
          <w:p w14:paraId="046CA95F" w14:textId="77777777" w:rsidR="00B909E9" w:rsidRDefault="006A07A7">
            <w:pPr>
              <w:jc w:val="center"/>
              <w:rPr>
                <w:b/>
              </w:rPr>
            </w:pPr>
            <w:r>
              <w:rPr>
                <w:b/>
              </w:rPr>
              <w:t>Peer Reviewed</w:t>
            </w:r>
          </w:p>
        </w:tc>
        <w:tc>
          <w:tcPr>
            <w:tcW w:w="1559" w:type="dxa"/>
            <w:tcPrChange w:id="114" w:author="Tyler" w:date="2017-11-01T16:03:00Z">
              <w:tcPr>
                <w:tcW w:w="1559" w:type="dxa"/>
              </w:tcPr>
            </w:tcPrChange>
          </w:tcPr>
          <w:p w14:paraId="57AA60FA" w14:textId="77777777" w:rsidR="00B909E9" w:rsidRDefault="006A07A7">
            <w:pPr>
              <w:jc w:val="center"/>
              <w:rPr>
                <w:b/>
              </w:rPr>
            </w:pPr>
            <w:r>
              <w:rPr>
                <w:b/>
              </w:rPr>
              <w:t>Date</w:t>
            </w:r>
          </w:p>
        </w:tc>
      </w:tr>
      <w:tr w:rsidR="00B909E9" w14:paraId="086F4CDC" w14:textId="77777777">
        <w:trPr>
          <w:trHeight w:val="240"/>
        </w:trPr>
        <w:tc>
          <w:tcPr>
            <w:tcW w:w="851" w:type="dxa"/>
            <w:tcPrChange w:id="115" w:author="Tyler" w:date="2017-11-01T16:03:00Z">
              <w:tcPr>
                <w:tcW w:w="851" w:type="dxa"/>
              </w:tcPr>
            </w:tcPrChange>
          </w:tcPr>
          <w:p w14:paraId="31153F07" w14:textId="77777777" w:rsidR="00B909E9" w:rsidRDefault="006A07A7">
            <w:pPr>
              <w:jc w:val="center"/>
              <w:rPr>
                <w:rPrChange w:id="116" w:author="Tyler" w:date="2017-11-01T16:03:00Z">
                  <w:rPr>
                    <w:color w:val="000000" w:themeColor="text1"/>
                  </w:rPr>
                </w:rPrChange>
              </w:rPr>
            </w:pPr>
            <w:r>
              <w:rPr>
                <w:rPrChange w:id="117" w:author="Tyler" w:date="2017-11-01T16:03:00Z">
                  <w:rPr>
                    <w:color w:val="000000" w:themeColor="text1"/>
                  </w:rPr>
                </w:rPrChange>
              </w:rPr>
              <w:t>-</w:t>
            </w:r>
          </w:p>
        </w:tc>
        <w:tc>
          <w:tcPr>
            <w:tcW w:w="2126" w:type="dxa"/>
            <w:tcPrChange w:id="118" w:author="Tyler" w:date="2017-11-01T16:03:00Z">
              <w:tcPr>
                <w:tcW w:w="2126" w:type="dxa"/>
              </w:tcPr>
            </w:tcPrChange>
          </w:tcPr>
          <w:p w14:paraId="171FACFD" w14:textId="77777777" w:rsidR="00B909E9" w:rsidRDefault="006A07A7">
            <w:pPr>
              <w:jc w:val="center"/>
              <w:rPr>
                <w:rPrChange w:id="119" w:author="Tyler" w:date="2017-11-01T16:03:00Z">
                  <w:rPr>
                    <w:color w:val="000000" w:themeColor="text1"/>
                  </w:rPr>
                </w:rPrChange>
              </w:rPr>
            </w:pPr>
            <w:r>
              <w:rPr>
                <w:rPrChange w:id="120" w:author="Tyler" w:date="2017-11-01T16:03:00Z">
                  <w:rPr>
                    <w:color w:val="000000" w:themeColor="text1"/>
                  </w:rPr>
                </w:rPrChange>
              </w:rPr>
              <w:t>T.Jass</w:t>
            </w:r>
          </w:p>
        </w:tc>
        <w:tc>
          <w:tcPr>
            <w:tcW w:w="4285" w:type="dxa"/>
            <w:tcPrChange w:id="121" w:author="Tyler" w:date="2017-11-01T16:03:00Z">
              <w:tcPr>
                <w:tcW w:w="4285" w:type="dxa"/>
              </w:tcPr>
            </w:tcPrChange>
          </w:tcPr>
          <w:p w14:paraId="353C174A" w14:textId="77777777" w:rsidR="00B909E9" w:rsidRDefault="006A07A7">
            <w:pPr>
              <w:jc w:val="center"/>
              <w:rPr>
                <w:rPrChange w:id="122" w:author="Tyler" w:date="2017-11-01T16:03:00Z">
                  <w:rPr>
                    <w:color w:val="000000" w:themeColor="text1"/>
                  </w:rPr>
                </w:rPrChange>
              </w:rPr>
            </w:pPr>
            <w:r>
              <w:rPr>
                <w:rPrChange w:id="123" w:author="Tyler" w:date="2017-11-01T16:03:00Z">
                  <w:rPr>
                    <w:color w:val="000000" w:themeColor="text1"/>
                  </w:rPr>
                </w:rPrChange>
              </w:rPr>
              <w:t>Original Document</w:t>
            </w:r>
          </w:p>
        </w:tc>
        <w:tc>
          <w:tcPr>
            <w:tcW w:w="1669" w:type="dxa"/>
            <w:tcPrChange w:id="124" w:author="Tyler" w:date="2017-11-01T16:03:00Z">
              <w:tcPr>
                <w:tcW w:w="1669" w:type="dxa"/>
              </w:tcPr>
            </w:tcPrChange>
          </w:tcPr>
          <w:p w14:paraId="5D564042" w14:textId="77777777" w:rsidR="00B909E9" w:rsidRDefault="006A07A7">
            <w:pPr>
              <w:jc w:val="center"/>
              <w:rPr>
                <w:rPrChange w:id="125" w:author="Tyler" w:date="2017-11-01T16:03:00Z">
                  <w:rPr>
                    <w:color w:val="000000" w:themeColor="text1"/>
                  </w:rPr>
                </w:rPrChange>
              </w:rPr>
            </w:pPr>
            <w:r>
              <w:rPr>
                <w:rPrChange w:id="126" w:author="Tyler" w:date="2017-11-01T16:03:00Z">
                  <w:rPr>
                    <w:color w:val="000000" w:themeColor="text1"/>
                  </w:rPr>
                </w:rPrChange>
              </w:rPr>
              <w:t>A.Jass</w:t>
            </w:r>
          </w:p>
        </w:tc>
        <w:tc>
          <w:tcPr>
            <w:tcW w:w="1559" w:type="dxa"/>
            <w:tcPrChange w:id="127" w:author="Tyler" w:date="2017-11-01T16:03:00Z">
              <w:tcPr>
                <w:tcW w:w="1559" w:type="dxa"/>
              </w:tcPr>
            </w:tcPrChange>
          </w:tcPr>
          <w:p w14:paraId="50EBFDAA" w14:textId="77777777" w:rsidR="00B909E9" w:rsidRDefault="006A07A7">
            <w:pPr>
              <w:jc w:val="center"/>
              <w:rPr>
                <w:rPrChange w:id="128" w:author="Tyler" w:date="2017-11-01T16:03:00Z">
                  <w:rPr>
                    <w:color w:val="000000" w:themeColor="text1"/>
                  </w:rPr>
                </w:rPrChange>
              </w:rPr>
            </w:pPr>
            <w:r>
              <w:rPr>
                <w:rPrChange w:id="129" w:author="Tyler" w:date="2017-11-01T16:03:00Z">
                  <w:rPr>
                    <w:color w:val="000000" w:themeColor="text1"/>
                  </w:rPr>
                </w:rPrChange>
              </w:rPr>
              <w:t>10-Oct-2017</w:t>
            </w:r>
          </w:p>
        </w:tc>
      </w:tr>
    </w:tbl>
    <w:p w14:paraId="222D1CD4" w14:textId="77777777" w:rsidR="004C5571" w:rsidRPr="004C5571" w:rsidRDefault="004C5571" w:rsidP="004C5571">
      <w:pPr>
        <w:rPr>
          <w:del w:id="130" w:author="Tyler" w:date="2017-11-01T16:03:00Z"/>
        </w:rPr>
      </w:pPr>
    </w:p>
    <w:p w14:paraId="37B7B8B9" w14:textId="77777777" w:rsidR="004C5571" w:rsidRDefault="004C5571">
      <w:pPr>
        <w:rPr>
          <w:del w:id="131" w:author="Tyler" w:date="2017-11-01T16:03:00Z"/>
        </w:rPr>
      </w:pPr>
      <w:del w:id="132" w:author="Tyler" w:date="2017-11-01T16:03:00Z">
        <w:r>
          <w:br w:type="page"/>
        </w:r>
      </w:del>
    </w:p>
    <w:p w14:paraId="1E366488" w14:textId="77777777" w:rsidR="001971C2" w:rsidRDefault="001971C2" w:rsidP="004C5571">
      <w:pPr>
        <w:pStyle w:val="Heading1"/>
        <w:rPr>
          <w:del w:id="133" w:author="Tyler" w:date="2017-11-01T16:03:00Z"/>
        </w:rPr>
      </w:pPr>
      <w:bookmarkStart w:id="134" w:name="_Toc495417050"/>
      <w:del w:id="135" w:author="Tyler" w:date="2017-11-01T16:03:00Z">
        <w:r>
          <w:lastRenderedPageBreak/>
          <w:delText>Document References</w:delText>
        </w:r>
        <w:bookmarkEnd w:id="134"/>
      </w:del>
    </w:p>
    <w:p w14:paraId="27BB6849" w14:textId="77777777" w:rsidR="001971C2" w:rsidRPr="001971C2" w:rsidRDefault="001971C2" w:rsidP="001971C2">
      <w:pPr>
        <w:rPr>
          <w:del w:id="136" w:author="Tyler" w:date="2017-11-01T16:03:00Z"/>
        </w:rPr>
      </w:pPr>
    </w:p>
    <w:tbl>
      <w:tblPr>
        <w:tblStyle w:val="a"/>
        <w:tblW w:w="1049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37" w:author="Tyler" w:date="2017-11-01T16:03:00Z">
          <w:tblPr>
            <w:tblStyle w:val="TableGrid"/>
            <w:tblW w:w="0" w:type="auto"/>
            <w:jc w:val="center"/>
            <w:tblLook w:val="04A0" w:firstRow="1" w:lastRow="0" w:firstColumn="1" w:lastColumn="0" w:noHBand="0" w:noVBand="1"/>
          </w:tblPr>
        </w:tblPrChange>
      </w:tblPr>
      <w:tblGrid>
        <w:gridCol w:w="851"/>
        <w:gridCol w:w="2126"/>
        <w:gridCol w:w="4285"/>
        <w:gridCol w:w="1669"/>
        <w:gridCol w:w="1559"/>
        <w:tblGridChange w:id="138">
          <w:tblGrid>
            <w:gridCol w:w="2405"/>
            <w:gridCol w:w="6945"/>
            <w:gridCol w:w="2616"/>
            <w:gridCol w:w="110"/>
            <w:gridCol w:w="1559"/>
          </w:tblGrid>
        </w:tblGridChange>
      </w:tblGrid>
      <w:tr w:rsidR="00B909E9" w14:paraId="7D26D2EB" w14:textId="77777777">
        <w:trPr>
          <w:trHeight w:val="240"/>
          <w:trPrChange w:id="139" w:author="Tyler" w:date="2017-11-01T16:03:00Z">
            <w:trPr>
              <w:jc w:val="center"/>
            </w:trPr>
          </w:trPrChange>
        </w:trPr>
        <w:tc>
          <w:tcPr>
            <w:tcW w:w="851" w:type="dxa"/>
            <w:tcPrChange w:id="140" w:author="Tyler" w:date="2017-11-01T16:03:00Z">
              <w:tcPr>
                <w:tcW w:w="2405" w:type="dxa"/>
              </w:tcPr>
            </w:tcPrChange>
          </w:tcPr>
          <w:p w14:paraId="30E44F31" w14:textId="5B9C78CF" w:rsidR="00B909E9" w:rsidRPr="00AA626F" w:rsidRDefault="001971C2">
            <w:pPr>
              <w:jc w:val="center"/>
              <w:rPr>
                <w:color w:val="auto"/>
                <w:rPrChange w:id="141" w:author="Tyler" w:date="2017-11-01T16:03:00Z">
                  <w:rPr>
                    <w:b/>
                  </w:rPr>
                </w:rPrChange>
              </w:rPr>
            </w:pPr>
            <w:del w:id="142" w:author="Tyler" w:date="2017-11-01T16:03:00Z">
              <w:r w:rsidRPr="001971C2">
                <w:rPr>
                  <w:b/>
                </w:rPr>
                <w:delText>Document Number</w:delText>
              </w:r>
            </w:del>
            <w:ins w:id="143" w:author="Tyler" w:date="2017-11-01T16:03:00Z">
              <w:r w:rsidR="006A07A7" w:rsidRPr="00AA626F">
                <w:rPr>
                  <w:color w:val="auto"/>
                </w:rPr>
                <w:t>A</w:t>
              </w:r>
            </w:ins>
          </w:p>
        </w:tc>
        <w:tc>
          <w:tcPr>
            <w:tcW w:w="2126" w:type="dxa"/>
            <w:tcPrChange w:id="144" w:author="Tyler" w:date="2017-11-01T16:03:00Z">
              <w:tcPr>
                <w:tcW w:w="6945" w:type="dxa"/>
              </w:tcPr>
            </w:tcPrChange>
          </w:tcPr>
          <w:p w14:paraId="41BED847" w14:textId="1CD37132" w:rsidR="00B909E9" w:rsidRPr="00AA626F" w:rsidRDefault="001971C2">
            <w:pPr>
              <w:jc w:val="center"/>
              <w:rPr>
                <w:ins w:id="145" w:author="Tyler" w:date="2017-11-01T16:03:00Z"/>
                <w:color w:val="auto"/>
              </w:rPr>
            </w:pPr>
            <w:del w:id="146" w:author="Tyler" w:date="2017-11-01T16:03:00Z">
              <w:r w:rsidRPr="001971C2">
                <w:rPr>
                  <w:b/>
                </w:rPr>
                <w:delText>Document Name</w:delText>
              </w:r>
            </w:del>
            <w:ins w:id="147" w:author="Tyler" w:date="2017-11-01T16:03:00Z">
              <w:r w:rsidR="006A07A7" w:rsidRPr="00AA626F">
                <w:rPr>
                  <w:color w:val="auto"/>
                </w:rPr>
                <w:t>N.Fujimoto</w:t>
              </w:r>
            </w:ins>
          </w:p>
          <w:p w14:paraId="517BEE97" w14:textId="77777777" w:rsidR="00B909E9" w:rsidRPr="00AA626F" w:rsidRDefault="006A07A7">
            <w:pPr>
              <w:jc w:val="center"/>
              <w:rPr>
                <w:ins w:id="148" w:author="Tyler" w:date="2017-11-01T16:03:00Z"/>
                <w:color w:val="auto"/>
              </w:rPr>
            </w:pPr>
            <w:ins w:id="149" w:author="Tyler" w:date="2017-11-01T16:03:00Z">
              <w:r w:rsidRPr="00AA626F">
                <w:rPr>
                  <w:color w:val="auto"/>
                </w:rPr>
                <w:t>P.Garg</w:t>
              </w:r>
              <w:r w:rsidRPr="00AA626F">
                <w:rPr>
                  <w:color w:val="auto"/>
                </w:rPr>
                <w:br/>
                <w:t>J.Gilmour</w:t>
              </w:r>
            </w:ins>
          </w:p>
          <w:p w14:paraId="1A7CE5AF" w14:textId="77777777" w:rsidR="00B909E9" w:rsidRPr="00AA626F" w:rsidRDefault="006A07A7">
            <w:pPr>
              <w:jc w:val="center"/>
              <w:rPr>
                <w:color w:val="auto"/>
                <w:rPrChange w:id="150" w:author="Tyler" w:date="2017-11-01T16:03:00Z">
                  <w:rPr>
                    <w:b/>
                  </w:rPr>
                </w:rPrChange>
              </w:rPr>
            </w:pPr>
            <w:ins w:id="151" w:author="Tyler" w:date="2017-11-01T16:03:00Z">
              <w:r w:rsidRPr="00AA626F">
                <w:rPr>
                  <w:color w:val="auto"/>
                </w:rPr>
                <w:t>A.Jass</w:t>
              </w:r>
              <w:r w:rsidRPr="00AA626F">
                <w:rPr>
                  <w:color w:val="auto"/>
                </w:rPr>
                <w:br/>
                <w:t>T.Jass</w:t>
              </w:r>
              <w:r w:rsidRPr="00AA626F">
                <w:rPr>
                  <w:color w:val="auto"/>
                </w:rPr>
                <w:br/>
                <w:t>F.Khanum</w:t>
              </w:r>
              <w:r w:rsidRPr="00AA626F">
                <w:rPr>
                  <w:color w:val="auto"/>
                </w:rPr>
                <w:br/>
                <w:t>J.Liu</w:t>
              </w:r>
              <w:r w:rsidRPr="00AA626F">
                <w:rPr>
                  <w:color w:val="auto"/>
                </w:rPr>
                <w:br/>
                <w:t>G.Singh</w:t>
              </w:r>
            </w:ins>
          </w:p>
        </w:tc>
        <w:tc>
          <w:tcPr>
            <w:tcW w:w="4285" w:type="dxa"/>
            <w:cellIns w:id="152" w:author="Tyler" w:date="2017-11-01T16:03:00Z"/>
            <w:tcPrChange w:id="153" w:author="Tyler" w:date="2017-11-01T16:03:00Z">
              <w:tcPr>
                <w:tcW w:w="6945" w:type="dxa"/>
                <w:cellIns w:id="154" w:author="Tyler" w:date="2017-11-01T16:03:00Z"/>
              </w:tcPr>
            </w:tcPrChange>
          </w:tcPr>
          <w:p w14:paraId="44842159" w14:textId="77777777" w:rsidR="00B909E9" w:rsidRPr="00AA626F" w:rsidRDefault="006A07A7">
            <w:pPr>
              <w:jc w:val="center"/>
              <w:rPr>
                <w:color w:val="auto"/>
              </w:rPr>
            </w:pPr>
            <w:ins w:id="155" w:author="Tyler" w:date="2017-11-01T16:03:00Z">
              <w:r w:rsidRPr="00AA626F">
                <w:rPr>
                  <w:color w:val="auto"/>
                </w:rPr>
                <w:t>Original document was blank with just a layout.  This revision adds content to the document.</w:t>
              </w:r>
            </w:ins>
          </w:p>
        </w:tc>
        <w:tc>
          <w:tcPr>
            <w:tcW w:w="1669" w:type="dxa"/>
            <w:cellIns w:id="156" w:author="Tyler" w:date="2017-11-01T16:03:00Z"/>
            <w:tcPrChange w:id="157" w:author="Tyler" w:date="2017-11-01T16:03:00Z">
              <w:tcPr>
                <w:tcW w:w="6945" w:type="dxa"/>
                <w:cellIns w:id="158" w:author="Tyler" w:date="2017-11-01T16:03:00Z"/>
              </w:tcPr>
            </w:tcPrChange>
          </w:tcPr>
          <w:p w14:paraId="1C0024B5" w14:textId="77777777" w:rsidR="00B909E9" w:rsidRPr="00AA626F" w:rsidRDefault="006A07A7">
            <w:pPr>
              <w:jc w:val="center"/>
              <w:rPr>
                <w:ins w:id="159" w:author="Tyler" w:date="2017-11-01T16:03:00Z"/>
                <w:color w:val="auto"/>
              </w:rPr>
            </w:pPr>
            <w:ins w:id="160" w:author="Tyler" w:date="2017-11-01T16:03:00Z">
              <w:r w:rsidRPr="00AA626F">
                <w:rPr>
                  <w:color w:val="auto"/>
                </w:rPr>
                <w:t>N.Fujimoto</w:t>
              </w:r>
            </w:ins>
          </w:p>
          <w:p w14:paraId="4C8CF145" w14:textId="77777777" w:rsidR="00B909E9" w:rsidRPr="00AA626F" w:rsidRDefault="006A07A7">
            <w:pPr>
              <w:jc w:val="center"/>
              <w:rPr>
                <w:ins w:id="161" w:author="Tyler" w:date="2017-11-01T16:03:00Z"/>
                <w:color w:val="auto"/>
              </w:rPr>
            </w:pPr>
            <w:ins w:id="162" w:author="Tyler" w:date="2017-11-01T16:03:00Z">
              <w:r w:rsidRPr="00AA626F">
                <w:rPr>
                  <w:color w:val="auto"/>
                </w:rPr>
                <w:t>P.Garg</w:t>
              </w:r>
              <w:r w:rsidRPr="00AA626F">
                <w:rPr>
                  <w:color w:val="auto"/>
                </w:rPr>
                <w:br/>
                <w:t>J.Gilmour</w:t>
              </w:r>
            </w:ins>
          </w:p>
          <w:p w14:paraId="5610C2C6" w14:textId="77777777" w:rsidR="00B909E9" w:rsidRPr="00AA626F" w:rsidRDefault="006A07A7">
            <w:pPr>
              <w:jc w:val="center"/>
              <w:rPr>
                <w:color w:val="auto"/>
              </w:rPr>
            </w:pPr>
            <w:ins w:id="163" w:author="Tyler" w:date="2017-11-01T16:03:00Z">
              <w:r w:rsidRPr="00AA626F">
                <w:rPr>
                  <w:color w:val="auto"/>
                </w:rPr>
                <w:t>A.Jass</w:t>
              </w:r>
              <w:r w:rsidRPr="00AA626F">
                <w:rPr>
                  <w:color w:val="auto"/>
                </w:rPr>
                <w:br/>
                <w:t>T.Jass</w:t>
              </w:r>
              <w:r w:rsidRPr="00AA626F">
                <w:rPr>
                  <w:color w:val="auto"/>
                </w:rPr>
                <w:br/>
                <w:t>F.Khanum</w:t>
              </w:r>
              <w:r w:rsidRPr="00AA626F">
                <w:rPr>
                  <w:color w:val="auto"/>
                </w:rPr>
                <w:br/>
                <w:t>J.Liu</w:t>
              </w:r>
              <w:r w:rsidRPr="00AA626F">
                <w:rPr>
                  <w:color w:val="auto"/>
                </w:rPr>
                <w:br/>
                <w:t>G.Singh</w:t>
              </w:r>
            </w:ins>
          </w:p>
        </w:tc>
        <w:tc>
          <w:tcPr>
            <w:tcW w:w="1559" w:type="dxa"/>
            <w:cellIns w:id="164" w:author="Tyler" w:date="2017-11-01T16:03:00Z"/>
            <w:tcPrChange w:id="165" w:author="Tyler" w:date="2017-11-01T16:03:00Z">
              <w:tcPr>
                <w:tcW w:w="6945" w:type="dxa"/>
                <w:cellIns w:id="166" w:author="Tyler" w:date="2017-11-01T16:03:00Z"/>
              </w:tcPr>
            </w:tcPrChange>
          </w:tcPr>
          <w:p w14:paraId="5C0D168C" w14:textId="77777777" w:rsidR="00B909E9" w:rsidRPr="00AA626F" w:rsidRDefault="00811B56">
            <w:pPr>
              <w:jc w:val="center"/>
              <w:rPr>
                <w:color w:val="auto"/>
              </w:rPr>
            </w:pPr>
            <w:ins w:id="167" w:author="Tyler" w:date="2017-11-01T16:03:00Z">
              <w:r w:rsidRPr="00AA626F">
                <w:rPr>
                  <w:color w:val="auto"/>
                </w:rPr>
                <w:t>01-Nov-2017</w:t>
              </w:r>
            </w:ins>
          </w:p>
        </w:tc>
      </w:tr>
    </w:tbl>
    <w:tbl>
      <w:tblPr>
        <w:tblStyle w:val="TableGrid"/>
        <w:tblW w:w="0" w:type="auto"/>
        <w:jc w:val="center"/>
        <w:tblLook w:val="04A0" w:firstRow="1" w:lastRow="0" w:firstColumn="1" w:lastColumn="0" w:noHBand="0" w:noVBand="1"/>
      </w:tblPr>
      <w:tblGrid>
        <w:gridCol w:w="2405"/>
        <w:gridCol w:w="6945"/>
      </w:tblGrid>
      <w:tr w:rsidR="001971C2" w:rsidRPr="001971C2" w14:paraId="2F4BEF0E" w14:textId="77777777" w:rsidTr="001971C2">
        <w:trPr>
          <w:jc w:val="center"/>
          <w:del w:id="168" w:author="Tyler" w:date="2017-11-01T16:03:00Z"/>
        </w:trPr>
        <w:tc>
          <w:tcPr>
            <w:tcW w:w="2405" w:type="dxa"/>
          </w:tcPr>
          <w:p w14:paraId="76AA5664" w14:textId="77777777" w:rsidR="001971C2" w:rsidRPr="001971C2" w:rsidRDefault="001971C2" w:rsidP="001971C2">
            <w:pPr>
              <w:jc w:val="center"/>
              <w:rPr>
                <w:del w:id="169" w:author="Tyler" w:date="2017-11-01T16:03:00Z"/>
                <w:b/>
              </w:rPr>
            </w:pPr>
            <w:del w:id="170" w:author="Tyler" w:date="2017-11-01T16:03:00Z">
              <w:r>
                <w:delText>SRD0002</w:delText>
              </w:r>
            </w:del>
          </w:p>
        </w:tc>
        <w:tc>
          <w:tcPr>
            <w:tcW w:w="6945" w:type="dxa"/>
          </w:tcPr>
          <w:p w14:paraId="7FC12240" w14:textId="77777777" w:rsidR="001971C2" w:rsidRPr="001971C2" w:rsidRDefault="001971C2" w:rsidP="001971C2">
            <w:pPr>
              <w:jc w:val="center"/>
              <w:rPr>
                <w:del w:id="171" w:author="Tyler" w:date="2017-11-01T16:03:00Z"/>
                <w:b/>
              </w:rPr>
            </w:pPr>
            <w:del w:id="172" w:author="Tyler" w:date="2017-11-01T16:03:00Z">
              <w:r>
                <w:delText>Wheels and Motors Subsystem Requirements Document</w:delText>
              </w:r>
            </w:del>
          </w:p>
        </w:tc>
      </w:tr>
      <w:tr w:rsidR="001971C2" w:rsidRPr="001971C2" w14:paraId="0EA3F645" w14:textId="77777777" w:rsidTr="001971C2">
        <w:trPr>
          <w:jc w:val="center"/>
          <w:del w:id="173" w:author="Tyler" w:date="2017-11-01T16:03:00Z"/>
        </w:trPr>
        <w:tc>
          <w:tcPr>
            <w:tcW w:w="2405" w:type="dxa"/>
          </w:tcPr>
          <w:p w14:paraId="0F1EC507" w14:textId="77777777" w:rsidR="001971C2" w:rsidRPr="001971C2" w:rsidRDefault="001971C2" w:rsidP="001971C2">
            <w:pPr>
              <w:jc w:val="center"/>
              <w:rPr>
                <w:del w:id="174" w:author="Tyler" w:date="2017-11-01T16:03:00Z"/>
              </w:rPr>
            </w:pPr>
            <w:del w:id="175" w:author="Tyler" w:date="2017-11-01T16:03:00Z">
              <w:r>
                <w:delText>SRD0003</w:delText>
              </w:r>
            </w:del>
          </w:p>
        </w:tc>
        <w:tc>
          <w:tcPr>
            <w:tcW w:w="6945" w:type="dxa"/>
          </w:tcPr>
          <w:p w14:paraId="2A796853" w14:textId="77777777" w:rsidR="001971C2" w:rsidRPr="001971C2" w:rsidRDefault="001971C2" w:rsidP="001971C2">
            <w:pPr>
              <w:jc w:val="center"/>
              <w:rPr>
                <w:del w:id="176" w:author="Tyler" w:date="2017-11-01T16:03:00Z"/>
              </w:rPr>
            </w:pPr>
            <w:del w:id="177" w:author="Tyler" w:date="2017-11-01T16:03:00Z">
              <w:r>
                <w:delText>Braking Subsystem Requirements Document</w:delText>
              </w:r>
            </w:del>
          </w:p>
        </w:tc>
      </w:tr>
    </w:tbl>
    <w:p w14:paraId="55768E4F" w14:textId="77777777" w:rsidR="00B909E9" w:rsidRDefault="00B909E9">
      <w:pPr>
        <w:rPr>
          <w:ins w:id="178" w:author="Tyler" w:date="2017-11-01T16:03:00Z"/>
        </w:rPr>
      </w:pPr>
    </w:p>
    <w:p w14:paraId="403E602A" w14:textId="77777777" w:rsidR="00B909E9" w:rsidRDefault="006A07A7">
      <w:ins w:id="179" w:author="Tyler" w:date="2017-11-01T16:03:00Z">
        <w:r>
          <w:br w:type="page"/>
        </w:r>
      </w:ins>
    </w:p>
    <w:p w14:paraId="33FC0194" w14:textId="77777777" w:rsidR="001B6DFE" w:rsidRPr="001B6DFE" w:rsidRDefault="006A07A7" w:rsidP="00DE0521">
      <w:pPr>
        <w:pStyle w:val="Heading1"/>
      </w:pPr>
      <w:bookmarkStart w:id="180" w:name="_Toc497314614"/>
      <w:bookmarkStart w:id="181" w:name="_Toc495417051"/>
      <w:r>
        <w:lastRenderedPageBreak/>
        <w:t>Table of Tables</w:t>
      </w:r>
      <w:bookmarkEnd w:id="180"/>
      <w:bookmarkEnd w:id="181"/>
    </w:p>
    <w:p w14:paraId="432B7ECC" w14:textId="77777777" w:rsidR="004C5571" w:rsidRPr="004C5571" w:rsidRDefault="004C5571" w:rsidP="004C5571">
      <w:pPr>
        <w:rPr>
          <w:del w:id="182" w:author="Tyler" w:date="2017-11-01T16:03:00Z"/>
        </w:rPr>
      </w:pPr>
      <w:del w:id="183" w:author="Tyler" w:date="2017-11-01T16:03:00Z">
        <w:r>
          <w:delText>N/A</w:delText>
        </w:r>
      </w:del>
    </w:p>
    <w:p w14:paraId="6B7B1519" w14:textId="12C0F89A" w:rsidR="00AA626F" w:rsidRDefault="00EC3BEE">
      <w:pPr>
        <w:pStyle w:val="TableofFigures"/>
        <w:tabs>
          <w:tab w:val="right" w:leader="dot" w:pos="9350"/>
        </w:tabs>
        <w:rPr>
          <w:ins w:id="184" w:author="Tyler" w:date="2017-11-01T16:03:00Z"/>
          <w:rFonts w:asciiTheme="minorHAnsi" w:eastAsiaTheme="minorEastAsia" w:hAnsiTheme="minorHAnsi" w:cstheme="minorBidi"/>
          <w:noProof/>
          <w:color w:val="auto"/>
        </w:rPr>
      </w:pPr>
      <w:ins w:id="185" w:author="Tyler" w:date="2017-11-01T16:03:00Z">
        <w:r>
          <w:fldChar w:fldCharType="begin"/>
        </w:r>
        <w:r>
          <w:instrText xml:space="preserve"> TOC \h \z \c "Table" </w:instrText>
        </w:r>
        <w:r>
          <w:fldChar w:fldCharType="separate"/>
        </w:r>
        <w:r w:rsidR="00EA0E61">
          <w:fldChar w:fldCharType="begin"/>
        </w:r>
        <w:r w:rsidR="00EA0E61">
          <w:instrText xml:space="preserve"> HYPERLINK \l "_Toc497314539" </w:instrText>
        </w:r>
        <w:r w:rsidR="00EA0E61">
          <w:fldChar w:fldCharType="separate"/>
        </w:r>
        <w:r w:rsidR="00AA626F" w:rsidRPr="00F876C7">
          <w:rPr>
            <w:rStyle w:val="Hyperlink"/>
            <w:noProof/>
          </w:rPr>
          <w:t>Table 1 - Monitored Variables</w:t>
        </w:r>
        <w:r w:rsidR="00AA626F">
          <w:rPr>
            <w:noProof/>
            <w:webHidden/>
          </w:rPr>
          <w:tab/>
        </w:r>
        <w:r w:rsidR="00AA626F">
          <w:rPr>
            <w:noProof/>
            <w:webHidden/>
          </w:rPr>
          <w:fldChar w:fldCharType="begin"/>
        </w:r>
        <w:r w:rsidR="00AA626F">
          <w:rPr>
            <w:noProof/>
            <w:webHidden/>
          </w:rPr>
          <w:instrText xml:space="preserve"> PAGEREF _Toc497314539 \h </w:instrText>
        </w:r>
        <w:r w:rsidR="00AA626F">
          <w:rPr>
            <w:noProof/>
            <w:webHidden/>
          </w:rPr>
        </w:r>
        <w:r w:rsidR="00AA626F">
          <w:rPr>
            <w:noProof/>
            <w:webHidden/>
          </w:rPr>
          <w:fldChar w:fldCharType="separate"/>
        </w:r>
        <w:r w:rsidR="00AA626F">
          <w:rPr>
            <w:noProof/>
            <w:webHidden/>
          </w:rPr>
          <w:t>10</w:t>
        </w:r>
        <w:r w:rsidR="00AA626F">
          <w:rPr>
            <w:noProof/>
            <w:webHidden/>
          </w:rPr>
          <w:fldChar w:fldCharType="end"/>
        </w:r>
        <w:r w:rsidR="00EA0E61">
          <w:rPr>
            <w:noProof/>
          </w:rPr>
          <w:fldChar w:fldCharType="end"/>
        </w:r>
      </w:ins>
    </w:p>
    <w:p w14:paraId="6BE56347" w14:textId="2BC1F891" w:rsidR="00AA626F" w:rsidRDefault="00EA0E61">
      <w:pPr>
        <w:pStyle w:val="TableofFigures"/>
        <w:tabs>
          <w:tab w:val="right" w:leader="dot" w:pos="9350"/>
        </w:tabs>
        <w:rPr>
          <w:ins w:id="186" w:author="Tyler" w:date="2017-11-01T16:03:00Z"/>
          <w:rFonts w:asciiTheme="minorHAnsi" w:eastAsiaTheme="minorEastAsia" w:hAnsiTheme="minorHAnsi" w:cstheme="minorBidi"/>
          <w:noProof/>
          <w:color w:val="auto"/>
        </w:rPr>
      </w:pPr>
      <w:ins w:id="187" w:author="Tyler" w:date="2017-11-01T16:03:00Z">
        <w:r>
          <w:fldChar w:fldCharType="begin"/>
        </w:r>
        <w:r>
          <w:instrText xml:space="preserve"> HYPERLINK \l "_Toc497314540" </w:instrText>
        </w:r>
        <w:r>
          <w:fldChar w:fldCharType="separate"/>
        </w:r>
        <w:r w:rsidR="00AA626F" w:rsidRPr="00F876C7">
          <w:rPr>
            <w:rStyle w:val="Hyperlink"/>
            <w:noProof/>
          </w:rPr>
          <w:t>Table 2 - Controlled Variables</w:t>
        </w:r>
        <w:r w:rsidR="00AA626F">
          <w:rPr>
            <w:noProof/>
            <w:webHidden/>
          </w:rPr>
          <w:tab/>
        </w:r>
        <w:r w:rsidR="00AA626F">
          <w:rPr>
            <w:noProof/>
            <w:webHidden/>
          </w:rPr>
          <w:fldChar w:fldCharType="begin"/>
        </w:r>
        <w:r w:rsidR="00AA626F">
          <w:rPr>
            <w:noProof/>
            <w:webHidden/>
          </w:rPr>
          <w:instrText xml:space="preserve"> PAGEREF _Toc497314540 \h </w:instrText>
        </w:r>
        <w:r w:rsidR="00AA626F">
          <w:rPr>
            <w:noProof/>
            <w:webHidden/>
          </w:rPr>
        </w:r>
        <w:r w:rsidR="00AA626F">
          <w:rPr>
            <w:noProof/>
            <w:webHidden/>
          </w:rPr>
          <w:fldChar w:fldCharType="separate"/>
        </w:r>
        <w:r w:rsidR="00AA626F">
          <w:rPr>
            <w:noProof/>
            <w:webHidden/>
          </w:rPr>
          <w:t>11</w:t>
        </w:r>
        <w:r w:rsidR="00AA626F">
          <w:rPr>
            <w:noProof/>
            <w:webHidden/>
          </w:rPr>
          <w:fldChar w:fldCharType="end"/>
        </w:r>
        <w:r>
          <w:rPr>
            <w:noProof/>
          </w:rPr>
          <w:fldChar w:fldCharType="end"/>
        </w:r>
      </w:ins>
    </w:p>
    <w:p w14:paraId="02AD2390" w14:textId="68F3C936" w:rsidR="00B909E9" w:rsidRDefault="00EC3BEE">
      <w:pPr>
        <w:rPr>
          <w:ins w:id="188" w:author="Tyler" w:date="2017-11-01T16:03:00Z"/>
        </w:rPr>
      </w:pPr>
      <w:ins w:id="189" w:author="Tyler" w:date="2017-11-01T16:03:00Z">
        <w:r>
          <w:fldChar w:fldCharType="end"/>
        </w:r>
      </w:ins>
    </w:p>
    <w:p w14:paraId="4739FCC4" w14:textId="77777777" w:rsidR="001B6DFE" w:rsidRPr="001B6DFE" w:rsidRDefault="006A07A7" w:rsidP="00DE0521">
      <w:pPr>
        <w:pStyle w:val="Heading1"/>
      </w:pPr>
      <w:bookmarkStart w:id="190" w:name="_Toc497314615"/>
      <w:bookmarkStart w:id="191" w:name="_Toc495417052"/>
      <w:r>
        <w:t>Table of Figures</w:t>
      </w:r>
      <w:bookmarkEnd w:id="190"/>
      <w:bookmarkEnd w:id="191"/>
    </w:p>
    <w:p w14:paraId="76AC27C1" w14:textId="77777777" w:rsidR="004C5571" w:rsidRDefault="004C5571" w:rsidP="004C5571">
      <w:pPr>
        <w:rPr>
          <w:del w:id="192" w:author="Tyler" w:date="2017-11-01T16:03:00Z"/>
        </w:rPr>
      </w:pPr>
      <w:del w:id="193" w:author="Tyler" w:date="2017-11-01T16:03:00Z">
        <w:r>
          <w:delText>N/A</w:delText>
        </w:r>
      </w:del>
    </w:p>
    <w:p w14:paraId="457E1A8A" w14:textId="77777777" w:rsidR="004C5571" w:rsidRDefault="004C5571">
      <w:pPr>
        <w:rPr>
          <w:del w:id="194" w:author="Tyler" w:date="2017-11-01T16:03:00Z"/>
        </w:rPr>
      </w:pPr>
      <w:del w:id="195" w:author="Tyler" w:date="2017-11-01T16:03:00Z">
        <w:r>
          <w:br w:type="page"/>
        </w:r>
      </w:del>
    </w:p>
    <w:p w14:paraId="35809BBA" w14:textId="11CCEAB1" w:rsidR="00AA626F" w:rsidRDefault="00FD5F78">
      <w:pPr>
        <w:pStyle w:val="TableofFigures"/>
        <w:tabs>
          <w:tab w:val="right" w:leader="dot" w:pos="9350"/>
        </w:tabs>
        <w:rPr>
          <w:ins w:id="196" w:author="Tyler" w:date="2017-11-01T16:03:00Z"/>
          <w:rFonts w:asciiTheme="minorHAnsi" w:eastAsiaTheme="minorEastAsia" w:hAnsiTheme="minorHAnsi" w:cstheme="minorBidi"/>
          <w:noProof/>
          <w:color w:val="auto"/>
        </w:rPr>
      </w:pPr>
      <w:bookmarkStart w:id="197" w:name="_Toc495417053"/>
      <w:del w:id="198" w:author="Tyler" w:date="2017-11-01T16:03:00Z">
        <w:r>
          <w:lastRenderedPageBreak/>
          <w:delText>Document</w:delText>
        </w:r>
      </w:del>
      <w:ins w:id="199" w:author="Tyler" w:date="2017-11-01T16:03:00Z">
        <w:r w:rsidR="001B6DFE">
          <w:fldChar w:fldCharType="begin"/>
        </w:r>
        <w:r w:rsidR="001B6DFE">
          <w:instrText xml:space="preserve"> TOC \h \z \c "Figure" </w:instrText>
        </w:r>
        <w:r w:rsidR="001B6DFE">
          <w:fldChar w:fldCharType="separate"/>
        </w:r>
        <w:r w:rsidR="00EA0E61">
          <w:fldChar w:fldCharType="begin"/>
        </w:r>
        <w:r w:rsidR="00EA0E61">
          <w:instrText xml:space="preserve"> HYPERLINK \l "_Toc497314544" </w:instrText>
        </w:r>
        <w:r w:rsidR="00EA0E61">
          <w:fldChar w:fldCharType="separate"/>
        </w:r>
        <w:r w:rsidR="00AA626F" w:rsidRPr="00886631">
          <w:rPr>
            <w:rStyle w:val="Hyperlink"/>
            <w:noProof/>
          </w:rPr>
          <w:t>Figure 1 - Hospital Patient Room</w:t>
        </w:r>
        <w:r w:rsidR="00AA626F">
          <w:rPr>
            <w:noProof/>
            <w:webHidden/>
          </w:rPr>
          <w:tab/>
        </w:r>
        <w:r w:rsidR="00AA626F">
          <w:rPr>
            <w:noProof/>
            <w:webHidden/>
          </w:rPr>
          <w:fldChar w:fldCharType="begin"/>
        </w:r>
        <w:r w:rsidR="00AA626F">
          <w:rPr>
            <w:noProof/>
            <w:webHidden/>
          </w:rPr>
          <w:instrText xml:space="preserve"> PAGEREF _Toc497314544 \h </w:instrText>
        </w:r>
        <w:r w:rsidR="00AA626F">
          <w:rPr>
            <w:noProof/>
            <w:webHidden/>
          </w:rPr>
        </w:r>
        <w:r w:rsidR="00AA626F">
          <w:rPr>
            <w:noProof/>
            <w:webHidden/>
          </w:rPr>
          <w:fldChar w:fldCharType="separate"/>
        </w:r>
        <w:r w:rsidR="00AA626F">
          <w:rPr>
            <w:noProof/>
            <w:webHidden/>
          </w:rPr>
          <w:t>8</w:t>
        </w:r>
        <w:r w:rsidR="00AA626F">
          <w:rPr>
            <w:noProof/>
            <w:webHidden/>
          </w:rPr>
          <w:fldChar w:fldCharType="end"/>
        </w:r>
        <w:r w:rsidR="00EA0E61">
          <w:rPr>
            <w:noProof/>
          </w:rPr>
          <w:fldChar w:fldCharType="end"/>
        </w:r>
      </w:ins>
    </w:p>
    <w:p w14:paraId="21E2F468" w14:textId="4189F4FB" w:rsidR="00AA626F" w:rsidRDefault="00EA0E61">
      <w:pPr>
        <w:pStyle w:val="TableofFigures"/>
        <w:tabs>
          <w:tab w:val="right" w:leader="dot" w:pos="9350"/>
        </w:tabs>
        <w:rPr>
          <w:ins w:id="200" w:author="Tyler" w:date="2017-11-01T16:03:00Z"/>
          <w:rFonts w:asciiTheme="minorHAnsi" w:eastAsiaTheme="minorEastAsia" w:hAnsiTheme="minorHAnsi" w:cstheme="minorBidi"/>
          <w:noProof/>
          <w:color w:val="auto"/>
        </w:rPr>
      </w:pPr>
      <w:ins w:id="201" w:author="Tyler" w:date="2017-11-01T16:03:00Z">
        <w:r>
          <w:fldChar w:fldCharType="begin"/>
        </w:r>
        <w:r>
          <w:instrText xml:space="preserve"> HYPERLINK \l "_Toc497314545" </w:instrText>
        </w:r>
        <w:r>
          <w:fldChar w:fldCharType="separate"/>
        </w:r>
        <w:r w:rsidR="00AA626F" w:rsidRPr="00886631">
          <w:rPr>
            <w:rStyle w:val="Hyperlink"/>
            <w:noProof/>
          </w:rPr>
          <w:t>Figure 2 - Google Maps Image of a Hospital and Surrounding Area</w:t>
        </w:r>
        <w:r w:rsidR="00AA626F">
          <w:rPr>
            <w:noProof/>
            <w:webHidden/>
          </w:rPr>
          <w:tab/>
        </w:r>
        <w:r w:rsidR="00AA626F">
          <w:rPr>
            <w:noProof/>
            <w:webHidden/>
          </w:rPr>
          <w:fldChar w:fldCharType="begin"/>
        </w:r>
        <w:r w:rsidR="00AA626F">
          <w:rPr>
            <w:noProof/>
            <w:webHidden/>
          </w:rPr>
          <w:instrText xml:space="preserve"> PAGEREF _Toc497314545 \h </w:instrText>
        </w:r>
        <w:r w:rsidR="00AA626F">
          <w:rPr>
            <w:noProof/>
            <w:webHidden/>
          </w:rPr>
        </w:r>
        <w:r w:rsidR="00AA626F">
          <w:rPr>
            <w:noProof/>
            <w:webHidden/>
          </w:rPr>
          <w:fldChar w:fldCharType="separate"/>
        </w:r>
        <w:r w:rsidR="00AA626F">
          <w:rPr>
            <w:noProof/>
            <w:webHidden/>
          </w:rPr>
          <w:t>8</w:t>
        </w:r>
        <w:r w:rsidR="00AA626F">
          <w:rPr>
            <w:noProof/>
            <w:webHidden/>
          </w:rPr>
          <w:fldChar w:fldCharType="end"/>
        </w:r>
        <w:r>
          <w:rPr>
            <w:noProof/>
          </w:rPr>
          <w:fldChar w:fldCharType="end"/>
        </w:r>
      </w:ins>
    </w:p>
    <w:p w14:paraId="1AC6F859" w14:textId="6F603DC3" w:rsidR="00AA626F" w:rsidRDefault="00EA0E61">
      <w:pPr>
        <w:pStyle w:val="TableofFigures"/>
        <w:tabs>
          <w:tab w:val="right" w:leader="dot" w:pos="9350"/>
        </w:tabs>
        <w:rPr>
          <w:ins w:id="202" w:author="Tyler" w:date="2017-11-01T16:03:00Z"/>
          <w:rFonts w:asciiTheme="minorHAnsi" w:eastAsiaTheme="minorEastAsia" w:hAnsiTheme="minorHAnsi" w:cstheme="minorBidi"/>
          <w:noProof/>
          <w:color w:val="auto"/>
        </w:rPr>
      </w:pPr>
      <w:ins w:id="203" w:author="Tyler" w:date="2017-11-01T16:03:00Z">
        <w:r>
          <w:fldChar w:fldCharType="begin"/>
        </w:r>
        <w:r>
          <w:instrText xml:space="preserve"> HYPERLINK \l "_Toc497314546" </w:instrText>
        </w:r>
        <w:r>
          <w:fldChar w:fldCharType="separate"/>
        </w:r>
        <w:r w:rsidR="00AA626F" w:rsidRPr="00886631">
          <w:rPr>
            <w:rStyle w:val="Hyperlink"/>
            <w:noProof/>
          </w:rPr>
          <w:t>Figure 3 - Functional Decomposition Diagram</w:t>
        </w:r>
        <w:r w:rsidR="00AA626F">
          <w:rPr>
            <w:noProof/>
            <w:webHidden/>
          </w:rPr>
          <w:tab/>
        </w:r>
        <w:r w:rsidR="00AA626F">
          <w:rPr>
            <w:noProof/>
            <w:webHidden/>
          </w:rPr>
          <w:fldChar w:fldCharType="begin"/>
        </w:r>
        <w:r w:rsidR="00AA626F">
          <w:rPr>
            <w:noProof/>
            <w:webHidden/>
          </w:rPr>
          <w:instrText xml:space="preserve"> PAGEREF _Toc497314546 \h </w:instrText>
        </w:r>
        <w:r w:rsidR="00AA626F">
          <w:rPr>
            <w:noProof/>
            <w:webHidden/>
          </w:rPr>
        </w:r>
        <w:r w:rsidR="00AA626F">
          <w:rPr>
            <w:noProof/>
            <w:webHidden/>
          </w:rPr>
          <w:fldChar w:fldCharType="separate"/>
        </w:r>
        <w:r w:rsidR="00AA626F">
          <w:rPr>
            <w:noProof/>
            <w:webHidden/>
          </w:rPr>
          <w:t>9</w:t>
        </w:r>
        <w:r w:rsidR="00AA626F">
          <w:rPr>
            <w:noProof/>
            <w:webHidden/>
          </w:rPr>
          <w:fldChar w:fldCharType="end"/>
        </w:r>
        <w:r>
          <w:rPr>
            <w:noProof/>
          </w:rPr>
          <w:fldChar w:fldCharType="end"/>
        </w:r>
      </w:ins>
    </w:p>
    <w:p w14:paraId="5E323B82" w14:textId="19A75637" w:rsidR="00AA626F" w:rsidRDefault="00EA0E61">
      <w:pPr>
        <w:pStyle w:val="TableofFigures"/>
        <w:tabs>
          <w:tab w:val="right" w:leader="dot" w:pos="9350"/>
        </w:tabs>
        <w:rPr>
          <w:ins w:id="204" w:author="Tyler" w:date="2017-11-01T16:03:00Z"/>
          <w:rFonts w:asciiTheme="minorHAnsi" w:eastAsiaTheme="minorEastAsia" w:hAnsiTheme="minorHAnsi" w:cstheme="minorBidi"/>
          <w:noProof/>
          <w:color w:val="auto"/>
        </w:rPr>
      </w:pPr>
      <w:ins w:id="205" w:author="Tyler" w:date="2017-11-01T16:03:00Z">
        <w:r>
          <w:fldChar w:fldCharType="begin"/>
        </w:r>
        <w:r>
          <w:instrText xml:space="preserve"> HYPERLINK \l "_Toc497314547" </w:instrText>
        </w:r>
        <w:r>
          <w:fldChar w:fldCharType="separate"/>
        </w:r>
        <w:r w:rsidR="00AA626F" w:rsidRPr="00886631">
          <w:rPr>
            <w:rStyle w:val="Hyperlink"/>
            <w:noProof/>
          </w:rPr>
          <w:t>Figure 4 - Autonomous Mode Diagram</w:t>
        </w:r>
        <w:r w:rsidR="00AA626F">
          <w:rPr>
            <w:noProof/>
            <w:webHidden/>
          </w:rPr>
          <w:tab/>
        </w:r>
        <w:r w:rsidR="00AA626F">
          <w:rPr>
            <w:noProof/>
            <w:webHidden/>
          </w:rPr>
          <w:fldChar w:fldCharType="begin"/>
        </w:r>
        <w:r w:rsidR="00AA626F">
          <w:rPr>
            <w:noProof/>
            <w:webHidden/>
          </w:rPr>
          <w:instrText xml:space="preserve"> PAGEREF _Toc497314547 \h </w:instrText>
        </w:r>
        <w:r w:rsidR="00AA626F">
          <w:rPr>
            <w:noProof/>
            <w:webHidden/>
          </w:rPr>
        </w:r>
        <w:r w:rsidR="00AA626F">
          <w:rPr>
            <w:noProof/>
            <w:webHidden/>
          </w:rPr>
          <w:fldChar w:fldCharType="separate"/>
        </w:r>
        <w:r w:rsidR="00AA626F">
          <w:rPr>
            <w:noProof/>
            <w:webHidden/>
          </w:rPr>
          <w:t>12</w:t>
        </w:r>
        <w:r w:rsidR="00AA626F">
          <w:rPr>
            <w:noProof/>
            <w:webHidden/>
          </w:rPr>
          <w:fldChar w:fldCharType="end"/>
        </w:r>
        <w:r>
          <w:rPr>
            <w:noProof/>
          </w:rPr>
          <w:fldChar w:fldCharType="end"/>
        </w:r>
      </w:ins>
    </w:p>
    <w:p w14:paraId="4821C783" w14:textId="4FDF2D6B" w:rsidR="00AA626F" w:rsidRDefault="00EA0E61">
      <w:pPr>
        <w:pStyle w:val="TableofFigures"/>
        <w:tabs>
          <w:tab w:val="right" w:leader="dot" w:pos="9350"/>
        </w:tabs>
        <w:rPr>
          <w:ins w:id="206" w:author="Tyler" w:date="2017-11-01T16:03:00Z"/>
          <w:rFonts w:asciiTheme="minorHAnsi" w:eastAsiaTheme="minorEastAsia" w:hAnsiTheme="minorHAnsi" w:cstheme="minorBidi"/>
          <w:noProof/>
          <w:color w:val="auto"/>
        </w:rPr>
      </w:pPr>
      <w:ins w:id="207" w:author="Tyler" w:date="2017-11-01T16:03:00Z">
        <w:r>
          <w:fldChar w:fldCharType="begin"/>
        </w:r>
        <w:r>
          <w:instrText xml:space="preserve"> HYPERLINK \l "_Toc497314548" </w:instrText>
        </w:r>
        <w:r>
          <w:fldChar w:fldCharType="separate"/>
        </w:r>
        <w:r w:rsidR="00AA626F" w:rsidRPr="00886631">
          <w:rPr>
            <w:rStyle w:val="Hyperlink"/>
            <w:noProof/>
          </w:rPr>
          <w:t>Figure 5 - Manual Mode Diagram</w:t>
        </w:r>
        <w:r w:rsidR="00AA626F">
          <w:rPr>
            <w:noProof/>
            <w:webHidden/>
          </w:rPr>
          <w:tab/>
        </w:r>
        <w:r w:rsidR="00AA626F">
          <w:rPr>
            <w:noProof/>
            <w:webHidden/>
          </w:rPr>
          <w:fldChar w:fldCharType="begin"/>
        </w:r>
        <w:r w:rsidR="00AA626F">
          <w:rPr>
            <w:noProof/>
            <w:webHidden/>
          </w:rPr>
          <w:instrText xml:space="preserve"> PAGEREF _Toc497314548 \h </w:instrText>
        </w:r>
        <w:r w:rsidR="00AA626F">
          <w:rPr>
            <w:noProof/>
            <w:webHidden/>
          </w:rPr>
        </w:r>
        <w:r w:rsidR="00AA626F">
          <w:rPr>
            <w:noProof/>
            <w:webHidden/>
          </w:rPr>
          <w:fldChar w:fldCharType="separate"/>
        </w:r>
        <w:r w:rsidR="00AA626F">
          <w:rPr>
            <w:noProof/>
            <w:webHidden/>
          </w:rPr>
          <w:t>13</w:t>
        </w:r>
        <w:r w:rsidR="00AA626F">
          <w:rPr>
            <w:noProof/>
            <w:webHidden/>
          </w:rPr>
          <w:fldChar w:fldCharType="end"/>
        </w:r>
        <w:r>
          <w:rPr>
            <w:noProof/>
          </w:rPr>
          <w:fldChar w:fldCharType="end"/>
        </w:r>
      </w:ins>
    </w:p>
    <w:p w14:paraId="52EFCBE6" w14:textId="6B450B75" w:rsidR="00AA626F" w:rsidRDefault="00EA0E61">
      <w:pPr>
        <w:pStyle w:val="TableofFigures"/>
        <w:tabs>
          <w:tab w:val="right" w:leader="dot" w:pos="9350"/>
        </w:tabs>
        <w:rPr>
          <w:ins w:id="208" w:author="Tyler" w:date="2017-11-01T16:03:00Z"/>
          <w:rFonts w:asciiTheme="minorHAnsi" w:eastAsiaTheme="minorEastAsia" w:hAnsiTheme="minorHAnsi" w:cstheme="minorBidi"/>
          <w:noProof/>
          <w:color w:val="auto"/>
        </w:rPr>
      </w:pPr>
      <w:ins w:id="209" w:author="Tyler" w:date="2017-11-01T16:03:00Z">
        <w:r>
          <w:fldChar w:fldCharType="begin"/>
        </w:r>
        <w:r>
          <w:instrText xml:space="preserve"> HYPERLINK \l "_Toc497314549" </w:instrText>
        </w:r>
        <w:r>
          <w:fldChar w:fldCharType="separate"/>
        </w:r>
        <w:r w:rsidR="00AA626F" w:rsidRPr="00886631">
          <w:rPr>
            <w:rStyle w:val="Hyperlink"/>
            <w:noProof/>
          </w:rPr>
          <w:t>Figure 6 - Phone App Diagram</w:t>
        </w:r>
        <w:r w:rsidR="00AA626F">
          <w:rPr>
            <w:noProof/>
            <w:webHidden/>
          </w:rPr>
          <w:tab/>
        </w:r>
        <w:r w:rsidR="00AA626F">
          <w:rPr>
            <w:noProof/>
            <w:webHidden/>
          </w:rPr>
          <w:fldChar w:fldCharType="begin"/>
        </w:r>
        <w:r w:rsidR="00AA626F">
          <w:rPr>
            <w:noProof/>
            <w:webHidden/>
          </w:rPr>
          <w:instrText xml:space="preserve"> PAGEREF _Toc497314549 \h </w:instrText>
        </w:r>
        <w:r w:rsidR="00AA626F">
          <w:rPr>
            <w:noProof/>
            <w:webHidden/>
          </w:rPr>
        </w:r>
        <w:r w:rsidR="00AA626F">
          <w:rPr>
            <w:noProof/>
            <w:webHidden/>
          </w:rPr>
          <w:fldChar w:fldCharType="separate"/>
        </w:r>
        <w:r w:rsidR="00AA626F">
          <w:rPr>
            <w:noProof/>
            <w:webHidden/>
          </w:rPr>
          <w:t>13</w:t>
        </w:r>
        <w:r w:rsidR="00AA626F">
          <w:rPr>
            <w:noProof/>
            <w:webHidden/>
          </w:rPr>
          <w:fldChar w:fldCharType="end"/>
        </w:r>
        <w:r>
          <w:rPr>
            <w:noProof/>
          </w:rPr>
          <w:fldChar w:fldCharType="end"/>
        </w:r>
      </w:ins>
    </w:p>
    <w:p w14:paraId="546E1231" w14:textId="5309386F" w:rsidR="00AA626F" w:rsidRDefault="00EA0E61">
      <w:pPr>
        <w:pStyle w:val="TableofFigures"/>
        <w:tabs>
          <w:tab w:val="right" w:leader="dot" w:pos="9350"/>
        </w:tabs>
        <w:rPr>
          <w:ins w:id="210" w:author="Tyler" w:date="2017-11-01T16:03:00Z"/>
          <w:rFonts w:asciiTheme="minorHAnsi" w:eastAsiaTheme="minorEastAsia" w:hAnsiTheme="minorHAnsi" w:cstheme="minorBidi"/>
          <w:noProof/>
          <w:color w:val="auto"/>
        </w:rPr>
      </w:pPr>
      <w:ins w:id="211" w:author="Tyler" w:date="2017-11-01T16:03:00Z">
        <w:r>
          <w:fldChar w:fldCharType="begin"/>
        </w:r>
        <w:r>
          <w:instrText xml:space="preserve"> HYPERLINK \l "_Toc497314550" </w:instrText>
        </w:r>
        <w:r>
          <w:fldChar w:fldCharType="separate"/>
        </w:r>
        <w:r w:rsidR="00AA626F" w:rsidRPr="00886631">
          <w:rPr>
            <w:rStyle w:val="Hyperlink"/>
            <w:noProof/>
          </w:rPr>
          <w:t>Figure 7 - Docking Station Diagram</w:t>
        </w:r>
        <w:r w:rsidR="00AA626F">
          <w:rPr>
            <w:noProof/>
            <w:webHidden/>
          </w:rPr>
          <w:tab/>
        </w:r>
        <w:r w:rsidR="00AA626F">
          <w:rPr>
            <w:noProof/>
            <w:webHidden/>
          </w:rPr>
          <w:fldChar w:fldCharType="begin"/>
        </w:r>
        <w:r w:rsidR="00AA626F">
          <w:rPr>
            <w:noProof/>
            <w:webHidden/>
          </w:rPr>
          <w:instrText xml:space="preserve"> PAGEREF _Toc497314550 \h </w:instrText>
        </w:r>
        <w:r w:rsidR="00AA626F">
          <w:rPr>
            <w:noProof/>
            <w:webHidden/>
          </w:rPr>
        </w:r>
        <w:r w:rsidR="00AA626F">
          <w:rPr>
            <w:noProof/>
            <w:webHidden/>
          </w:rPr>
          <w:fldChar w:fldCharType="separate"/>
        </w:r>
        <w:r w:rsidR="00AA626F">
          <w:rPr>
            <w:noProof/>
            <w:webHidden/>
          </w:rPr>
          <w:t>14</w:t>
        </w:r>
        <w:r w:rsidR="00AA626F">
          <w:rPr>
            <w:noProof/>
            <w:webHidden/>
          </w:rPr>
          <w:fldChar w:fldCharType="end"/>
        </w:r>
        <w:r>
          <w:rPr>
            <w:noProof/>
          </w:rPr>
          <w:fldChar w:fldCharType="end"/>
        </w:r>
      </w:ins>
    </w:p>
    <w:p w14:paraId="3ACEA457" w14:textId="0CC9D1C1" w:rsidR="00B909E9" w:rsidRDefault="001B6DFE">
      <w:pPr>
        <w:rPr>
          <w:ins w:id="212" w:author="Tyler" w:date="2017-11-01T16:03:00Z"/>
        </w:rPr>
      </w:pPr>
      <w:ins w:id="213" w:author="Tyler" w:date="2017-11-01T16:03:00Z">
        <w:r>
          <w:fldChar w:fldCharType="end"/>
        </w:r>
        <w:r w:rsidR="006A07A7">
          <w:br w:type="page"/>
        </w:r>
      </w:ins>
    </w:p>
    <w:p w14:paraId="24837BDE" w14:textId="77777777" w:rsidR="00B909E9" w:rsidRDefault="00811B56" w:rsidP="00811B56">
      <w:pPr>
        <w:pStyle w:val="Heading1"/>
        <w:rPr>
          <w:ins w:id="214" w:author="Tyler" w:date="2017-11-01T16:03:00Z"/>
        </w:rPr>
      </w:pPr>
      <w:bookmarkStart w:id="215" w:name="_Toc497314616"/>
      <w:ins w:id="216" w:author="Tyler" w:date="2017-11-01T16:03:00Z">
        <w:r>
          <w:lastRenderedPageBreak/>
          <w:t xml:space="preserve">1 </w:t>
        </w:r>
        <w:r w:rsidR="006A07A7" w:rsidRPr="006A07A7">
          <w:t>Introduction</w:t>
        </w:r>
        <w:bookmarkEnd w:id="215"/>
      </w:ins>
    </w:p>
    <w:p w14:paraId="6333BA74" w14:textId="77777777" w:rsidR="00811B56" w:rsidRPr="00811B56" w:rsidRDefault="00811B56" w:rsidP="00811B56">
      <w:pPr>
        <w:rPr>
          <w:ins w:id="217" w:author="Tyler" w:date="2017-11-01T16:03:00Z"/>
        </w:rPr>
      </w:pPr>
    </w:p>
    <w:p w14:paraId="5284E6EE" w14:textId="77777777" w:rsidR="00B909E9" w:rsidRDefault="00811B56" w:rsidP="00FF7BC4">
      <w:pPr>
        <w:pStyle w:val="Heading2"/>
        <w:jc w:val="both"/>
        <w:pPrChange w:id="218" w:author="Tyler" w:date="2017-11-01T16:03:00Z">
          <w:pPr>
            <w:pStyle w:val="Heading1"/>
          </w:pPr>
        </w:pPrChange>
      </w:pPr>
      <w:bookmarkStart w:id="219" w:name="_Toc497314617"/>
      <w:ins w:id="220" w:author="Tyler" w:date="2017-11-01T16:03:00Z">
        <w:r>
          <w:t>1.1</w:t>
        </w:r>
      </w:ins>
      <w:r>
        <w:t xml:space="preserve"> </w:t>
      </w:r>
      <w:r w:rsidR="006A07A7">
        <w:t>Purpose</w:t>
      </w:r>
      <w:bookmarkEnd w:id="197"/>
      <w:bookmarkEnd w:id="219"/>
    </w:p>
    <w:p w14:paraId="7D543182" w14:textId="77777777" w:rsidR="00FD5F78" w:rsidRDefault="00FD5F78" w:rsidP="00FD5F78">
      <w:pPr>
        <w:rPr>
          <w:del w:id="221" w:author="Tyler" w:date="2017-11-01T16:03:00Z"/>
        </w:rPr>
      </w:pPr>
      <w:bookmarkStart w:id="222" w:name="_Toc497314618"/>
      <w:del w:id="223" w:author="Tyler" w:date="2017-11-01T16:03:00Z">
        <w:r>
          <w:tab/>
          <w:delText xml:space="preserve">The purpose of this document is to specify </w:delText>
        </w:r>
        <w:r w:rsidR="00E2665D">
          <w:delText xml:space="preserve">the requirements of the overall top level </w:delText>
        </w:r>
        <w:r>
          <w:delText>Smart Walker System.</w:delText>
        </w:r>
      </w:del>
    </w:p>
    <w:p w14:paraId="21FC44AF" w14:textId="77777777" w:rsidR="00FD5F78" w:rsidRDefault="00FD5F78" w:rsidP="00FD5F78">
      <w:pPr>
        <w:rPr>
          <w:del w:id="224" w:author="Tyler" w:date="2017-11-01T16:03:00Z"/>
        </w:rPr>
      </w:pPr>
      <w:del w:id="225" w:author="Tyler" w:date="2017-11-01T16:03:00Z">
        <w:r>
          <w:br w:type="page"/>
        </w:r>
      </w:del>
    </w:p>
    <w:p w14:paraId="65E3BC2C" w14:textId="77777777" w:rsidR="00FD5F78" w:rsidRDefault="001971C2" w:rsidP="001971C2">
      <w:pPr>
        <w:pStyle w:val="Heading1"/>
        <w:rPr>
          <w:del w:id="226" w:author="Tyler" w:date="2017-11-01T16:03:00Z"/>
        </w:rPr>
      </w:pPr>
      <w:bookmarkStart w:id="227" w:name="_Toc495417054"/>
      <w:del w:id="228" w:author="Tyler" w:date="2017-11-01T16:03:00Z">
        <w:r>
          <w:lastRenderedPageBreak/>
          <w:delText>1 System Scope</w:delText>
        </w:r>
        <w:bookmarkEnd w:id="227"/>
      </w:del>
    </w:p>
    <w:p w14:paraId="6CB6D293" w14:textId="77777777" w:rsidR="001971C2" w:rsidRPr="001971C2" w:rsidRDefault="001971C2" w:rsidP="001971C2">
      <w:pPr>
        <w:rPr>
          <w:del w:id="229" w:author="Tyler" w:date="2017-11-01T16:03:00Z"/>
        </w:rPr>
      </w:pPr>
    </w:p>
    <w:p w14:paraId="3CB95580" w14:textId="77777777" w:rsidR="001971C2" w:rsidRDefault="001971C2" w:rsidP="001971C2">
      <w:pPr>
        <w:pStyle w:val="Heading2"/>
        <w:numPr>
          <w:ilvl w:val="1"/>
          <w:numId w:val="20"/>
        </w:numPr>
        <w:pBdr>
          <w:top w:val="none" w:sz="0" w:space="0" w:color="auto"/>
          <w:left w:val="none" w:sz="0" w:space="0" w:color="auto"/>
          <w:bottom w:val="none" w:sz="0" w:space="0" w:color="auto"/>
          <w:right w:val="none" w:sz="0" w:space="0" w:color="auto"/>
          <w:between w:val="none" w:sz="0" w:space="0" w:color="auto"/>
        </w:pBdr>
        <w:rPr>
          <w:del w:id="230" w:author="Tyler" w:date="2017-11-01T16:03:00Z"/>
        </w:rPr>
      </w:pPr>
      <w:bookmarkStart w:id="231" w:name="_Toc495417055"/>
      <w:del w:id="232" w:author="Tyler" w:date="2017-11-01T16:03:00Z">
        <w:r>
          <w:delText>Purpose</w:delText>
        </w:r>
        <w:bookmarkEnd w:id="231"/>
      </w:del>
    </w:p>
    <w:p w14:paraId="2D11F255" w14:textId="77777777" w:rsidR="001971C2" w:rsidRPr="001971C2" w:rsidRDefault="001971C2" w:rsidP="001971C2">
      <w:pPr>
        <w:rPr>
          <w:del w:id="233" w:author="Tyler" w:date="2017-11-01T16:03:00Z"/>
        </w:rPr>
      </w:pPr>
    </w:p>
    <w:p w14:paraId="248A70C3" w14:textId="77777777" w:rsidR="001971C2" w:rsidRDefault="001971C2" w:rsidP="001971C2">
      <w:pPr>
        <w:pStyle w:val="Heading2"/>
        <w:numPr>
          <w:ilvl w:val="1"/>
          <w:numId w:val="20"/>
        </w:numPr>
        <w:pBdr>
          <w:top w:val="none" w:sz="0" w:space="0" w:color="auto"/>
          <w:left w:val="none" w:sz="0" w:space="0" w:color="auto"/>
          <w:bottom w:val="none" w:sz="0" w:space="0" w:color="auto"/>
          <w:right w:val="none" w:sz="0" w:space="0" w:color="auto"/>
          <w:between w:val="none" w:sz="0" w:space="0" w:color="auto"/>
        </w:pBdr>
        <w:rPr>
          <w:del w:id="234" w:author="Tyler" w:date="2017-11-01T16:03:00Z"/>
        </w:rPr>
      </w:pPr>
      <w:bookmarkStart w:id="235" w:name="_Toc495417056"/>
      <w:del w:id="236" w:author="Tyler" w:date="2017-11-01T16:03:00Z">
        <w:r>
          <w:delText>Goals</w:delText>
        </w:r>
        <w:bookmarkEnd w:id="235"/>
      </w:del>
    </w:p>
    <w:p w14:paraId="6E14A00F" w14:textId="77777777" w:rsidR="001971C2" w:rsidRPr="001971C2" w:rsidRDefault="001971C2" w:rsidP="001971C2">
      <w:pPr>
        <w:rPr>
          <w:del w:id="237" w:author="Tyler" w:date="2017-11-01T16:03:00Z"/>
        </w:rPr>
      </w:pPr>
    </w:p>
    <w:p w14:paraId="105F3FEB" w14:textId="77777777" w:rsidR="00FF7BC4" w:rsidRPr="00FF7BC4" w:rsidRDefault="00FF7BC4" w:rsidP="00FF7BC4">
      <w:pPr>
        <w:pStyle w:val="NormalWeb"/>
        <w:spacing w:before="200" w:beforeAutospacing="0" w:after="160" w:afterAutospacing="0"/>
        <w:jc w:val="both"/>
        <w:rPr>
          <w:ins w:id="238" w:author="Tyler" w:date="2017-11-01T16:03:00Z"/>
          <w:rFonts w:ascii="Calibri" w:eastAsia="Calibri" w:hAnsi="Calibri" w:cs="Calibri"/>
          <w:color w:val="000000"/>
          <w:sz w:val="22"/>
          <w:szCs w:val="22"/>
        </w:rPr>
      </w:pPr>
      <w:ins w:id="239" w:author="Tyler" w:date="2017-11-01T16:03:00Z">
        <w:r w:rsidRPr="00FF7BC4">
          <w:rPr>
            <w:rFonts w:ascii="Calibri" w:eastAsia="Calibri" w:hAnsi="Calibri" w:cs="Calibri"/>
            <w:color w:val="000000"/>
            <w:sz w:val="22"/>
            <w:szCs w:val="22"/>
          </w:rPr>
          <w:t>The standard medical walker or walking aid helps to improve stability and balance of its user while they are walking. The objective of this project is to modify a standard medical walker to include various mechanical and electrical components; autonomous features, in order to improve the user experience. The modified walker, called the SmartWalker, will involve designing and developing an autonomous and safe system while keeping all original functions of the standard medical walker.</w:t>
        </w:r>
      </w:ins>
    </w:p>
    <w:p w14:paraId="3123E035" w14:textId="77777777" w:rsidR="00FF7BC4" w:rsidRPr="00FF7BC4" w:rsidRDefault="00FF7BC4" w:rsidP="00FF7BC4">
      <w:pPr>
        <w:pStyle w:val="NormalWeb"/>
        <w:spacing w:before="200" w:beforeAutospacing="0" w:after="160" w:afterAutospacing="0"/>
        <w:jc w:val="both"/>
        <w:rPr>
          <w:ins w:id="240" w:author="Tyler" w:date="2017-11-01T16:03:00Z"/>
          <w:rFonts w:ascii="Calibri" w:eastAsia="Calibri" w:hAnsi="Calibri" w:cs="Calibri"/>
          <w:color w:val="000000"/>
          <w:sz w:val="22"/>
          <w:szCs w:val="22"/>
        </w:rPr>
      </w:pPr>
      <w:ins w:id="241" w:author="Tyler" w:date="2017-11-01T16:03:00Z">
        <w:r w:rsidRPr="00FF7BC4">
          <w:rPr>
            <w:rFonts w:ascii="Calibri" w:eastAsia="Calibri" w:hAnsi="Calibri" w:cs="Calibri"/>
            <w:color w:val="000000"/>
            <w:sz w:val="22"/>
            <w:szCs w:val="22"/>
          </w:rPr>
          <w:t>This document defines the project scope, outlines the system overview and highlights the main functional and nonfunctional requirements of the SmartWalker.</w:t>
        </w:r>
      </w:ins>
    </w:p>
    <w:p w14:paraId="3309538A" w14:textId="77777777" w:rsidR="00B909E9" w:rsidRDefault="00811B56" w:rsidP="00FF7BC4">
      <w:pPr>
        <w:pStyle w:val="Heading2"/>
        <w:jc w:val="both"/>
        <w:pPrChange w:id="242" w:author="Tyler" w:date="2017-11-01T16:03:00Z">
          <w:pPr>
            <w:pStyle w:val="Heading2"/>
            <w:numPr>
              <w:ilvl w:val="1"/>
              <w:numId w:val="20"/>
            </w:numPr>
            <w:ind w:left="384" w:hanging="384"/>
          </w:pPr>
        </w:pPrChange>
      </w:pPr>
      <w:ins w:id="243" w:author="Tyler" w:date="2017-11-01T16:03:00Z">
        <w:r>
          <w:t xml:space="preserve">1.2 </w:t>
        </w:r>
      </w:ins>
      <w:bookmarkStart w:id="244" w:name="_Toc495417057"/>
      <w:r w:rsidR="006A07A7">
        <w:t>Project Scope</w:t>
      </w:r>
      <w:bookmarkEnd w:id="222"/>
      <w:bookmarkEnd w:id="244"/>
    </w:p>
    <w:p w14:paraId="284D5AA2" w14:textId="77777777" w:rsidR="001971C2" w:rsidRDefault="001971C2" w:rsidP="001971C2">
      <w:pPr>
        <w:rPr>
          <w:del w:id="245" w:author="Tyler" w:date="2017-11-01T16:03:00Z"/>
        </w:rPr>
      </w:pPr>
    </w:p>
    <w:p w14:paraId="3A9AC401" w14:textId="77777777" w:rsidR="001971C2" w:rsidRPr="001971C2" w:rsidRDefault="001971C2" w:rsidP="001971C2">
      <w:pPr>
        <w:rPr>
          <w:del w:id="246" w:author="Tyler" w:date="2017-11-01T16:03:00Z"/>
        </w:rPr>
      </w:pPr>
      <w:del w:id="247" w:author="Tyler" w:date="2017-11-01T16:03:00Z">
        <w:r>
          <w:br w:type="page"/>
        </w:r>
      </w:del>
    </w:p>
    <w:p w14:paraId="7B1D1351" w14:textId="15EF0CE1" w:rsidR="00FF7BC4" w:rsidRPr="00FF7BC4" w:rsidRDefault="00FF7BC4" w:rsidP="00FF7BC4">
      <w:pPr>
        <w:pBdr>
          <w:top w:val="none" w:sz="0" w:space="0" w:color="auto"/>
          <w:left w:val="none" w:sz="0" w:space="0" w:color="auto"/>
          <w:bottom w:val="none" w:sz="0" w:space="0" w:color="auto"/>
          <w:right w:val="none" w:sz="0" w:space="0" w:color="auto"/>
          <w:between w:val="none" w:sz="0" w:space="0" w:color="auto"/>
        </w:pBdr>
        <w:spacing w:before="200" w:line="240" w:lineRule="auto"/>
        <w:ind w:firstLine="720"/>
        <w:jc w:val="both"/>
        <w:rPr>
          <w:ins w:id="248" w:author="Tyler" w:date="2017-11-01T16:03:00Z"/>
        </w:rPr>
      </w:pPr>
      <w:ins w:id="249" w:author="Tyler" w:date="2017-11-01T16:03:00Z">
        <w:r w:rsidRPr="00FF7BC4">
          <w:lastRenderedPageBreak/>
          <w:t xml:space="preserve">The scope of this project is to design a walker with autonomous abilities to operate within a specific environment (refer to section </w:t>
        </w:r>
        <w:r w:rsidRPr="00FF7BC4">
          <w:rPr>
            <w:b/>
          </w:rPr>
          <w:fldChar w:fldCharType="begin"/>
        </w:r>
        <w:r w:rsidRPr="00FF7BC4">
          <w:rPr>
            <w:b/>
          </w:rPr>
          <w:instrText xml:space="preserve"> REF _Ref497315483 \h </w:instrText>
        </w:r>
        <w:r w:rsidRPr="00FF7BC4">
          <w:rPr>
            <w:b/>
          </w:rPr>
        </w:r>
        <w:r>
          <w:rPr>
            <w:b/>
          </w:rPr>
          <w:instrText xml:space="preserve"> \* MERGEFORMAT </w:instrText>
        </w:r>
        <w:r w:rsidRPr="00FF7BC4">
          <w:rPr>
            <w:b/>
          </w:rPr>
          <w:fldChar w:fldCharType="separate"/>
        </w:r>
        <w:r w:rsidRPr="00FF7BC4">
          <w:rPr>
            <w:b/>
          </w:rPr>
          <w:t>2.3 Operating Environ</w:t>
        </w:r>
        <w:r w:rsidRPr="00FF7BC4">
          <w:rPr>
            <w:b/>
          </w:rPr>
          <w:t>m</w:t>
        </w:r>
        <w:r w:rsidRPr="00FF7BC4">
          <w:rPr>
            <w:b/>
          </w:rPr>
          <w:t>ent</w:t>
        </w:r>
        <w:r w:rsidRPr="00FF7BC4">
          <w:rPr>
            <w:b/>
          </w:rPr>
          <w:fldChar w:fldCharType="end"/>
        </w:r>
        <w:r w:rsidRPr="00FF7BC4">
          <w:t xml:space="preserve">). The SmartWalker will feature: </w:t>
        </w:r>
      </w:ins>
    </w:p>
    <w:p w14:paraId="257B13EC" w14:textId="77777777" w:rsidR="00FF7BC4" w:rsidRPr="00FF7BC4" w:rsidRDefault="00FF7BC4" w:rsidP="00FF7BC4">
      <w:pPr>
        <w:numPr>
          <w:ilvl w:val="0"/>
          <w:numId w:val="18"/>
        </w:numPr>
        <w:pBdr>
          <w:top w:val="none" w:sz="0" w:space="0" w:color="auto"/>
          <w:left w:val="none" w:sz="0" w:space="0" w:color="auto"/>
          <w:bottom w:val="none" w:sz="0" w:space="0" w:color="auto"/>
          <w:right w:val="none" w:sz="0" w:space="0" w:color="auto"/>
          <w:between w:val="none" w:sz="0" w:space="0" w:color="auto"/>
        </w:pBdr>
        <w:spacing w:before="200" w:after="0" w:line="240" w:lineRule="auto"/>
        <w:jc w:val="both"/>
        <w:textAlignment w:val="baseline"/>
        <w:rPr>
          <w:ins w:id="250" w:author="Tyler" w:date="2017-11-01T16:03:00Z"/>
        </w:rPr>
      </w:pPr>
      <w:ins w:id="251" w:author="Tyler" w:date="2017-11-01T16:03:00Z">
        <w:r w:rsidRPr="00FF7BC4">
          <w:t>Autonomous driving between a ‘home’ location and the user within an indoor room, and vice-versa. The ‘home’ location is a docking station with charging capabilities.</w:t>
        </w:r>
      </w:ins>
    </w:p>
    <w:p w14:paraId="7DB80432" w14:textId="77777777" w:rsidR="00FF7BC4" w:rsidRPr="00FF7BC4" w:rsidRDefault="00FF7BC4" w:rsidP="00FF7BC4">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ins w:id="252" w:author="Tyler" w:date="2017-11-01T16:03:00Z"/>
        </w:rPr>
      </w:pPr>
      <w:ins w:id="253" w:author="Tyler" w:date="2017-11-01T16:03:00Z">
        <w:r w:rsidRPr="00FF7BC4">
          <w:t>Autonomous obstacle avoidance when driving to and from the user.</w:t>
        </w:r>
      </w:ins>
    </w:p>
    <w:p w14:paraId="1785EC9A" w14:textId="77777777" w:rsidR="00FF7BC4" w:rsidRPr="00FF7BC4" w:rsidRDefault="00FF7BC4" w:rsidP="00FF7BC4">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ins w:id="254" w:author="Tyler" w:date="2017-11-01T16:03:00Z"/>
        </w:rPr>
      </w:pPr>
      <w:ins w:id="255" w:author="Tyler" w:date="2017-11-01T16:03:00Z">
        <w:r w:rsidRPr="00FF7BC4">
          <w:t>Assistive walking when using the SmartWalker normally, this includes assistive powering when going up ramps, and active braking when going down ramps.</w:t>
        </w:r>
      </w:ins>
    </w:p>
    <w:p w14:paraId="07D27BEF" w14:textId="77777777" w:rsidR="00FF7BC4" w:rsidRPr="00FF7BC4" w:rsidRDefault="00FF7BC4" w:rsidP="00FF7BC4">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ins w:id="256" w:author="Tyler" w:date="2017-11-01T16:03:00Z"/>
        </w:rPr>
      </w:pPr>
      <w:ins w:id="257" w:author="Tyler" w:date="2017-11-01T16:03:00Z">
        <w:r w:rsidRPr="00FF7BC4">
          <w:t>Emergency braking in any situation if approach a steep drop in elevation.</w:t>
        </w:r>
      </w:ins>
    </w:p>
    <w:p w14:paraId="30E924D7" w14:textId="61BAE49B" w:rsidR="00FF7BC4" w:rsidRPr="00FF7BC4" w:rsidRDefault="00FF7BC4" w:rsidP="00FF7BC4">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rPr>
          <w:ins w:id="258" w:author="Tyler" w:date="2017-11-01T16:03:00Z"/>
        </w:rPr>
      </w:pPr>
      <w:ins w:id="259" w:author="Tyler" w:date="2017-11-01T16:03:00Z">
        <w:r w:rsidRPr="00FF7BC4">
          <w:t>Global Position System (GPS) tracking within the environment.</w:t>
        </w:r>
      </w:ins>
    </w:p>
    <w:p w14:paraId="7B371B9A" w14:textId="77777777" w:rsidR="00FF7BC4" w:rsidRPr="00FF7BC4" w:rsidRDefault="00FF7BC4" w:rsidP="00FF7BC4">
      <w:pPr>
        <w:pBdr>
          <w:top w:val="none" w:sz="0" w:space="0" w:color="auto"/>
          <w:left w:val="none" w:sz="0" w:space="0" w:color="auto"/>
          <w:bottom w:val="none" w:sz="0" w:space="0" w:color="auto"/>
          <w:right w:val="none" w:sz="0" w:space="0" w:color="auto"/>
          <w:between w:val="none" w:sz="0" w:space="0" w:color="auto"/>
        </w:pBdr>
        <w:spacing w:line="240" w:lineRule="auto"/>
        <w:jc w:val="both"/>
        <w:rPr>
          <w:ins w:id="260" w:author="Tyler" w:date="2017-11-01T16:03:00Z"/>
        </w:rPr>
      </w:pPr>
      <w:ins w:id="261" w:author="Tyler" w:date="2017-11-01T16:03:00Z">
        <w:r w:rsidRPr="00FF7BC4">
          <w:t xml:space="preserve">This project will not include (out of scope) the following items: </w:t>
        </w:r>
      </w:ins>
    </w:p>
    <w:p w14:paraId="0C2AD870" w14:textId="77777777" w:rsidR="00FF7BC4" w:rsidRPr="00FF7BC4" w:rsidRDefault="00FF7BC4" w:rsidP="00FF7BC4">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ins w:id="262" w:author="Tyler" w:date="2017-11-01T16:03:00Z"/>
        </w:rPr>
      </w:pPr>
      <w:ins w:id="263" w:author="Tyler" w:date="2017-11-01T16:03:00Z">
        <w:r w:rsidRPr="00FF7BC4">
          <w:t>Autonomous usage in multiple indoor environments, simultaneously (autonomous movement between multiple rooms).</w:t>
        </w:r>
      </w:ins>
    </w:p>
    <w:p w14:paraId="62BDECF8" w14:textId="77777777" w:rsidR="00FF7BC4" w:rsidRPr="00FF7BC4" w:rsidRDefault="00FF7BC4" w:rsidP="00FF7BC4">
      <w:pPr>
        <w:numPr>
          <w:ilvl w:val="1"/>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ins w:id="264" w:author="Tyler" w:date="2017-11-01T16:03:00Z"/>
        </w:rPr>
      </w:pPr>
      <w:ins w:id="265" w:author="Tyler" w:date="2017-11-01T16:03:00Z">
        <w:r w:rsidRPr="00FF7BC4">
          <w:t>Autonomous features in an entire hospital.</w:t>
        </w:r>
      </w:ins>
    </w:p>
    <w:p w14:paraId="2B38CD59" w14:textId="77777777" w:rsidR="00FF7BC4" w:rsidRPr="00FF7BC4" w:rsidRDefault="00FF7BC4" w:rsidP="00FF7BC4">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ins w:id="266" w:author="Tyler" w:date="2017-11-01T16:03:00Z"/>
        </w:rPr>
      </w:pPr>
      <w:ins w:id="267" w:author="Tyler" w:date="2017-11-01T16:03:00Z">
        <w:r w:rsidRPr="00FF7BC4">
          <w:t>Exact GPS tracking while walker is indoors.</w:t>
        </w:r>
      </w:ins>
    </w:p>
    <w:p w14:paraId="3D2A8E59" w14:textId="77777777" w:rsidR="00FF7BC4" w:rsidRPr="00FF7BC4" w:rsidRDefault="00FF7BC4" w:rsidP="00FF7BC4">
      <w:pPr>
        <w:numPr>
          <w:ilvl w:val="0"/>
          <w:numId w:val="19"/>
        </w:numPr>
        <w:pBdr>
          <w:top w:val="none" w:sz="0" w:space="0" w:color="auto"/>
          <w:left w:val="none" w:sz="0" w:space="0" w:color="auto"/>
          <w:bottom w:val="none" w:sz="0" w:space="0" w:color="auto"/>
          <w:right w:val="none" w:sz="0" w:space="0" w:color="auto"/>
          <w:between w:val="none" w:sz="0" w:space="0" w:color="auto"/>
        </w:pBdr>
        <w:spacing w:line="240" w:lineRule="auto"/>
        <w:jc w:val="both"/>
        <w:textAlignment w:val="baseline"/>
        <w:rPr>
          <w:ins w:id="268" w:author="Tyler" w:date="2017-11-01T16:03:00Z"/>
        </w:rPr>
      </w:pPr>
      <w:ins w:id="269" w:author="Tyler" w:date="2017-11-01T16:03:00Z">
        <w:r w:rsidRPr="00FF7BC4">
          <w:t>Wheelchair capabilities (primary seat usage, limited walking capabilities).</w:t>
        </w:r>
      </w:ins>
    </w:p>
    <w:p w14:paraId="24A3BCF5" w14:textId="77777777" w:rsidR="00FF7BC4" w:rsidRPr="00FF7BC4" w:rsidRDefault="00FF7BC4" w:rsidP="00FF7BC4">
      <w:pPr>
        <w:pBdr>
          <w:top w:val="none" w:sz="0" w:space="0" w:color="auto"/>
          <w:left w:val="none" w:sz="0" w:space="0" w:color="auto"/>
          <w:bottom w:val="none" w:sz="0" w:space="0" w:color="auto"/>
          <w:right w:val="none" w:sz="0" w:space="0" w:color="auto"/>
          <w:between w:val="none" w:sz="0" w:space="0" w:color="auto"/>
        </w:pBdr>
        <w:spacing w:line="240" w:lineRule="auto"/>
        <w:jc w:val="both"/>
        <w:rPr>
          <w:ins w:id="270" w:author="Tyler" w:date="2017-11-01T16:03:00Z"/>
        </w:rPr>
      </w:pPr>
      <w:ins w:id="271" w:author="Tyler" w:date="2017-11-01T16:03:00Z">
        <w:r w:rsidRPr="00FF7BC4">
          <w:t>The end result of this project will demonstrate the students’ cumulative learning through their academic career via a demonstration of the SmartWalker’s autonomous ability in a predetermined location.</w:t>
        </w:r>
      </w:ins>
    </w:p>
    <w:p w14:paraId="438C0931" w14:textId="77777777" w:rsidR="00B909E9" w:rsidRDefault="00B909E9">
      <w:pPr>
        <w:ind w:left="360"/>
        <w:rPr>
          <w:ins w:id="272" w:author="Tyler" w:date="2017-11-01T16:03:00Z"/>
        </w:rPr>
      </w:pPr>
    </w:p>
    <w:p w14:paraId="6E497763" w14:textId="77777777" w:rsidR="00B909E9" w:rsidRDefault="00B909E9">
      <w:pPr>
        <w:rPr>
          <w:ins w:id="273" w:author="Tyler" w:date="2017-11-01T16:03:00Z"/>
        </w:rPr>
      </w:pPr>
      <w:bookmarkStart w:id="274" w:name="_GoBack"/>
      <w:bookmarkEnd w:id="274"/>
    </w:p>
    <w:p w14:paraId="137601F6" w14:textId="77777777" w:rsidR="00B909E9" w:rsidRDefault="00B909E9">
      <w:pPr>
        <w:rPr>
          <w:ins w:id="275" w:author="Tyler" w:date="2017-11-01T16:03:00Z"/>
        </w:rPr>
      </w:pPr>
    </w:p>
    <w:p w14:paraId="3135EA8C" w14:textId="77777777" w:rsidR="00B909E9" w:rsidRDefault="006A07A7">
      <w:pPr>
        <w:rPr>
          <w:ins w:id="276" w:author="Tyler" w:date="2017-11-01T16:03:00Z"/>
        </w:rPr>
      </w:pPr>
      <w:ins w:id="277" w:author="Tyler" w:date="2017-11-01T16:03:00Z">
        <w:r>
          <w:br w:type="page"/>
        </w:r>
      </w:ins>
    </w:p>
    <w:p w14:paraId="7C73CED4" w14:textId="77777777" w:rsidR="00B909E9" w:rsidRDefault="00811B56" w:rsidP="00811B56">
      <w:pPr>
        <w:pStyle w:val="Heading1"/>
        <w:pPrChange w:id="278" w:author="Tyler" w:date="2017-11-01T16:03:00Z">
          <w:pPr>
            <w:pStyle w:val="Heading1"/>
            <w:numPr>
              <w:numId w:val="20"/>
            </w:numPr>
            <w:ind w:left="384" w:hanging="384"/>
          </w:pPr>
        </w:pPrChange>
      </w:pPr>
      <w:bookmarkStart w:id="279" w:name="_Toc497314619"/>
      <w:ins w:id="280" w:author="Tyler" w:date="2017-11-01T16:03:00Z">
        <w:r>
          <w:lastRenderedPageBreak/>
          <w:t xml:space="preserve">2 </w:t>
        </w:r>
      </w:ins>
      <w:bookmarkStart w:id="281" w:name="_Toc495417058"/>
      <w:r w:rsidR="006A07A7">
        <w:t>Overall Description</w:t>
      </w:r>
      <w:bookmarkEnd w:id="279"/>
      <w:bookmarkEnd w:id="281"/>
    </w:p>
    <w:p w14:paraId="01D29048" w14:textId="77777777" w:rsidR="00811B56" w:rsidRPr="00811B56" w:rsidRDefault="00811B56" w:rsidP="00811B56"/>
    <w:p w14:paraId="05F5D7FA" w14:textId="77777777" w:rsidR="00B909E9" w:rsidRDefault="00811B56" w:rsidP="00811B56">
      <w:pPr>
        <w:pStyle w:val="Heading2"/>
        <w:pPrChange w:id="282" w:author="Tyler" w:date="2017-11-01T16:03:00Z">
          <w:pPr>
            <w:pStyle w:val="Heading2"/>
            <w:numPr>
              <w:ilvl w:val="1"/>
              <w:numId w:val="20"/>
            </w:numPr>
            <w:ind w:left="384" w:hanging="384"/>
          </w:pPr>
        </w:pPrChange>
      </w:pPr>
      <w:bookmarkStart w:id="283" w:name="_Toc497314620"/>
      <w:ins w:id="284" w:author="Tyler" w:date="2017-11-01T16:03:00Z">
        <w:r>
          <w:t xml:space="preserve">2.1 </w:t>
        </w:r>
      </w:ins>
      <w:bookmarkStart w:id="285" w:name="_Toc495417059"/>
      <w:r w:rsidR="006A07A7">
        <w:t>System Overview</w:t>
      </w:r>
      <w:bookmarkEnd w:id="283"/>
      <w:bookmarkEnd w:id="285"/>
    </w:p>
    <w:p w14:paraId="5E5E3B52" w14:textId="77777777" w:rsidR="001971C2" w:rsidRPr="001971C2" w:rsidRDefault="001971C2" w:rsidP="001971C2">
      <w:pPr>
        <w:rPr>
          <w:del w:id="286" w:author="Tyler" w:date="2017-11-01T16:03:00Z"/>
        </w:rPr>
      </w:pPr>
    </w:p>
    <w:p w14:paraId="436B3FAE" w14:textId="77777777" w:rsidR="00B909E9" w:rsidRDefault="006A07A7" w:rsidP="0029369E">
      <w:pPr>
        <w:spacing w:before="200"/>
        <w:jc w:val="both"/>
        <w:rPr>
          <w:ins w:id="287" w:author="Tyler" w:date="2017-11-01T16:03:00Z"/>
        </w:rPr>
      </w:pPr>
      <w:ins w:id="288" w:author="Tyler" w:date="2017-11-01T16:03:00Z">
        <w:r>
          <w:t>The SmartWalker is an original idea by the Modern Mobility group, within the capstone course of the Computing and Software Department, 4TB6, at McMaster University. The focus of the SmartWalker project is to increase the utility of a standard medical walker by implementing various autonomous and electric features. Full system details and functionalities are explained below.</w:t>
        </w:r>
      </w:ins>
    </w:p>
    <w:p w14:paraId="0476C6FA" w14:textId="77777777" w:rsidR="00B909E9" w:rsidRDefault="00811B56" w:rsidP="00811B56">
      <w:pPr>
        <w:pStyle w:val="Heading2"/>
        <w:pPrChange w:id="289" w:author="Tyler" w:date="2017-11-01T16:03:00Z">
          <w:pPr>
            <w:pStyle w:val="Heading2"/>
            <w:numPr>
              <w:ilvl w:val="1"/>
              <w:numId w:val="20"/>
            </w:numPr>
            <w:ind w:left="384" w:hanging="384"/>
          </w:pPr>
        </w:pPrChange>
      </w:pPr>
      <w:bookmarkStart w:id="290" w:name="_Toc497314621"/>
      <w:ins w:id="291" w:author="Tyler" w:date="2017-11-01T16:03:00Z">
        <w:r>
          <w:t xml:space="preserve">2.2 </w:t>
        </w:r>
      </w:ins>
      <w:bookmarkStart w:id="292" w:name="_Toc495417060"/>
      <w:r w:rsidR="006A07A7">
        <w:t>System Functionality</w:t>
      </w:r>
      <w:bookmarkEnd w:id="290"/>
      <w:bookmarkEnd w:id="292"/>
    </w:p>
    <w:p w14:paraId="60169446" w14:textId="77777777" w:rsidR="003F2A23" w:rsidRPr="003F2A23" w:rsidRDefault="003F2A23" w:rsidP="003F2A23">
      <w:pPr>
        <w:rPr>
          <w:del w:id="293" w:author="Tyler" w:date="2017-11-01T16:03:00Z"/>
        </w:rPr>
      </w:pPr>
    </w:p>
    <w:p w14:paraId="5D433950" w14:textId="77777777" w:rsidR="001971C2" w:rsidRDefault="001971C2" w:rsidP="003F2A23">
      <w:pPr>
        <w:pStyle w:val="Heading2"/>
        <w:numPr>
          <w:ilvl w:val="1"/>
          <w:numId w:val="20"/>
        </w:numPr>
        <w:pBdr>
          <w:top w:val="none" w:sz="0" w:space="0" w:color="auto"/>
          <w:left w:val="none" w:sz="0" w:space="0" w:color="auto"/>
          <w:bottom w:val="none" w:sz="0" w:space="0" w:color="auto"/>
          <w:right w:val="none" w:sz="0" w:space="0" w:color="auto"/>
          <w:between w:val="none" w:sz="0" w:space="0" w:color="auto"/>
        </w:pBdr>
        <w:rPr>
          <w:del w:id="294" w:author="Tyler" w:date="2017-11-01T16:03:00Z"/>
        </w:rPr>
      </w:pPr>
      <w:bookmarkStart w:id="295" w:name="_Toc495417061"/>
      <w:del w:id="296" w:author="Tyler" w:date="2017-11-01T16:03:00Z">
        <w:r>
          <w:delText>Uses and Characteristics</w:delText>
        </w:r>
        <w:bookmarkEnd w:id="295"/>
      </w:del>
    </w:p>
    <w:p w14:paraId="76FAA3E0" w14:textId="77777777" w:rsidR="003F2A23" w:rsidRPr="003F2A23" w:rsidRDefault="003F2A23" w:rsidP="003F2A23">
      <w:pPr>
        <w:rPr>
          <w:del w:id="297" w:author="Tyler" w:date="2017-11-01T16:03:00Z"/>
        </w:rPr>
      </w:pPr>
    </w:p>
    <w:p w14:paraId="5BBC2808" w14:textId="77777777" w:rsidR="00B909E9" w:rsidRDefault="006A07A7" w:rsidP="0029369E">
      <w:pPr>
        <w:spacing w:before="200"/>
        <w:jc w:val="both"/>
        <w:rPr>
          <w:ins w:id="298" w:author="Tyler" w:date="2017-11-01T16:03:00Z"/>
        </w:rPr>
      </w:pPr>
      <w:ins w:id="299" w:author="Tyler" w:date="2017-11-01T16:03:00Z">
        <w:r>
          <w:t>The SmartWalker has two main functionalities (or modes): autonomous mobility and manual driving.</w:t>
        </w:r>
      </w:ins>
    </w:p>
    <w:p w14:paraId="5C58921F" w14:textId="77777777" w:rsidR="00B909E9" w:rsidRDefault="006A07A7" w:rsidP="0029369E">
      <w:pPr>
        <w:numPr>
          <w:ilvl w:val="0"/>
          <w:numId w:val="3"/>
        </w:numPr>
        <w:contextualSpacing/>
        <w:jc w:val="both"/>
        <w:rPr>
          <w:ins w:id="300" w:author="Tyler" w:date="2017-11-01T16:03:00Z"/>
        </w:rPr>
      </w:pPr>
      <w:ins w:id="301" w:author="Tyler" w:date="2017-11-01T16:03:00Z">
        <w:r>
          <w:rPr>
            <w:i/>
          </w:rPr>
          <w:t>Autonomous Mobility</w:t>
        </w:r>
        <w:r>
          <w:t>: The ability to move out of the way of the user whenever requested to a designated home location as well as return to the user when requested.</w:t>
        </w:r>
      </w:ins>
    </w:p>
    <w:p w14:paraId="4CEA9996" w14:textId="77777777" w:rsidR="00B909E9" w:rsidRDefault="006A07A7" w:rsidP="0029369E">
      <w:pPr>
        <w:numPr>
          <w:ilvl w:val="0"/>
          <w:numId w:val="3"/>
        </w:numPr>
        <w:contextualSpacing/>
        <w:jc w:val="both"/>
        <w:rPr>
          <w:ins w:id="302" w:author="Tyler" w:date="2017-11-01T16:03:00Z"/>
        </w:rPr>
      </w:pPr>
      <w:ins w:id="303" w:author="Tyler" w:date="2017-11-01T16:03:00Z">
        <w:r>
          <w:rPr>
            <w:i/>
          </w:rPr>
          <w:t>Manual Driving</w:t>
        </w:r>
        <w:r>
          <w:t>: The ability to operate like a standard medical walker, with added smart features like assisted braking and assisted driving.</w:t>
        </w:r>
      </w:ins>
    </w:p>
    <w:p w14:paraId="5F12DFAA" w14:textId="77777777" w:rsidR="00B909E9" w:rsidRDefault="006A07A7" w:rsidP="0029369E">
      <w:pPr>
        <w:jc w:val="both"/>
        <w:rPr>
          <w:ins w:id="304" w:author="Tyler" w:date="2017-11-01T16:03:00Z"/>
        </w:rPr>
      </w:pPr>
      <w:ins w:id="305" w:author="Tyler" w:date="2017-11-01T16:03:00Z">
        <w:r>
          <w:t xml:space="preserve">These core functions are supported by two sub-functions: a smartphone application and a docking station. The smartphone application is used as an avenue to capture user-specific monitored variables, while the docking station is used to support the autonomous mobility function by acting as a home location. </w:t>
        </w:r>
      </w:ins>
    </w:p>
    <w:p w14:paraId="721B643B" w14:textId="77777777" w:rsidR="00B909E9" w:rsidRDefault="00811B56" w:rsidP="0029369E">
      <w:pPr>
        <w:pStyle w:val="Heading2"/>
        <w:jc w:val="both"/>
        <w:pPrChange w:id="306" w:author="Tyler" w:date="2017-11-01T16:03:00Z">
          <w:pPr>
            <w:pStyle w:val="Heading2"/>
            <w:numPr>
              <w:ilvl w:val="1"/>
              <w:numId w:val="20"/>
            </w:numPr>
            <w:ind w:left="384" w:hanging="384"/>
          </w:pPr>
        </w:pPrChange>
      </w:pPr>
      <w:bookmarkStart w:id="307" w:name="_Toc497314622"/>
      <w:bookmarkStart w:id="308" w:name="_Ref497315483"/>
      <w:ins w:id="309" w:author="Tyler" w:date="2017-11-01T16:03:00Z">
        <w:r>
          <w:t xml:space="preserve">2.3 </w:t>
        </w:r>
      </w:ins>
      <w:bookmarkStart w:id="310" w:name="_Toc495417062"/>
      <w:r w:rsidR="006A07A7">
        <w:t>Operating Environment</w:t>
      </w:r>
      <w:bookmarkEnd w:id="307"/>
      <w:bookmarkEnd w:id="308"/>
      <w:bookmarkEnd w:id="310"/>
    </w:p>
    <w:p w14:paraId="086DC536" w14:textId="77777777" w:rsidR="003F2A23" w:rsidRPr="003F2A23" w:rsidRDefault="003F2A23" w:rsidP="003F2A23">
      <w:pPr>
        <w:rPr>
          <w:del w:id="311" w:author="Tyler" w:date="2017-11-01T16:03:00Z"/>
        </w:rPr>
      </w:pPr>
    </w:p>
    <w:p w14:paraId="76334D67" w14:textId="77777777" w:rsidR="001971C2" w:rsidRDefault="003F2A23" w:rsidP="003F2A23">
      <w:pPr>
        <w:pStyle w:val="Heading2"/>
        <w:rPr>
          <w:del w:id="312" w:author="Tyler" w:date="2017-11-01T16:03:00Z"/>
        </w:rPr>
      </w:pPr>
      <w:bookmarkStart w:id="313" w:name="_Toc495417063"/>
      <w:del w:id="314" w:author="Tyler" w:date="2017-11-01T16:03:00Z">
        <w:r w:rsidRPr="003F2A23">
          <w:delText>2.</w:delText>
        </w:r>
        <w:r>
          <w:delText xml:space="preserve">5 </w:delText>
        </w:r>
        <w:r w:rsidR="001971C2">
          <w:delText>Variables and System Context Diagram</w:delText>
        </w:r>
        <w:bookmarkEnd w:id="313"/>
      </w:del>
    </w:p>
    <w:p w14:paraId="292D6FBD" w14:textId="77777777" w:rsidR="003F2A23" w:rsidRPr="003F2A23" w:rsidRDefault="003F2A23" w:rsidP="003F2A23">
      <w:pPr>
        <w:rPr>
          <w:del w:id="315" w:author="Tyler" w:date="2017-11-01T16:03:00Z"/>
        </w:rPr>
      </w:pPr>
    </w:p>
    <w:p w14:paraId="1FE125B8" w14:textId="4F24814C" w:rsidR="00B909E9" w:rsidRPr="00AA626F" w:rsidRDefault="001971C2" w:rsidP="0029369E">
      <w:pPr>
        <w:jc w:val="both"/>
        <w:rPr>
          <w:ins w:id="316" w:author="Tyler" w:date="2017-11-01T16:03:00Z"/>
        </w:rPr>
      </w:pPr>
      <w:bookmarkStart w:id="317" w:name="_Toc495417064"/>
      <w:del w:id="318" w:author="Tyler" w:date="2017-11-01T16:03:00Z">
        <w:r>
          <w:delText>2.6</w:delText>
        </w:r>
      </w:del>
      <w:ins w:id="319" w:author="Tyler" w:date="2017-11-01T16:03:00Z">
        <w:r w:rsidR="006A07A7">
          <w:t xml:space="preserve">The operating environment of the SmartWalker is a typical hospital. This environment is divided into two areas: the patient’s room, and the hospital hallways/common rooms and outside grounds. Manual mode will be available in all environments (patient room, hospital corridors, hospital grounds etc.) while Autonomous mode will only be available in the patient room that contains its corresponding docking </w:t>
        </w:r>
        <w:r w:rsidR="006A07A7" w:rsidRPr="00AA626F">
          <w:t>station.</w:t>
        </w:r>
      </w:ins>
    </w:p>
    <w:p w14:paraId="1B70C81B" w14:textId="11F39A7E" w:rsidR="00B909E9" w:rsidRDefault="00AA626F" w:rsidP="0029369E">
      <w:pPr>
        <w:jc w:val="both"/>
        <w:rPr>
          <w:ins w:id="320" w:author="Tyler" w:date="2017-11-01T16:03:00Z"/>
        </w:rPr>
      </w:pPr>
      <w:ins w:id="321" w:author="Tyler" w:date="2017-11-01T16:03:00Z">
        <w:r w:rsidRPr="00AA626F">
          <w:rPr>
            <w:b/>
          </w:rPr>
          <w:lastRenderedPageBreak/>
          <w:fldChar w:fldCharType="begin"/>
        </w:r>
        <w:r w:rsidRPr="00AA626F">
          <w:rPr>
            <w:b/>
          </w:rPr>
          <w:instrText xml:space="preserve"> REF _Ref497314444 \h  \* MERGEFORMAT </w:instrText>
        </w:r>
        <w:r w:rsidRPr="00AA626F">
          <w:rPr>
            <w:b/>
          </w:rPr>
        </w:r>
        <w:r w:rsidRPr="00AA626F">
          <w:rPr>
            <w:b/>
          </w:rPr>
          <w:fldChar w:fldCharType="separate"/>
        </w:r>
        <w:r w:rsidRPr="00AA626F">
          <w:rPr>
            <w:b/>
          </w:rPr>
          <w:t xml:space="preserve">Figure </w:t>
        </w:r>
        <w:r w:rsidRPr="00AA626F">
          <w:rPr>
            <w:b/>
            <w:noProof/>
          </w:rPr>
          <w:t>1</w:t>
        </w:r>
        <w:r w:rsidRPr="00AA626F">
          <w:rPr>
            <w:b/>
          </w:rPr>
          <w:fldChar w:fldCharType="end"/>
        </w:r>
        <w:r w:rsidR="006A07A7" w:rsidRPr="00AA626F">
          <w:t xml:space="preserve"> below</w:t>
        </w:r>
        <w:r w:rsidR="006A07A7">
          <w:t xml:space="preserve"> indicates a sample patient room in a hospital. The docking station would be located next to a wall plugged into an electrical outlet ready to charge the walker at any moment. The docking station will not be in the way of medical equipment and medical personnel such as doctors, </w:t>
        </w:r>
        <w:r w:rsidR="00EC3BEE">
          <w:t xml:space="preserve">nurses, and caregivers. </w:t>
        </w:r>
        <w:r w:rsidRPr="00AA626F">
          <w:rPr>
            <w:b/>
            <w:highlight w:val="yellow"/>
          </w:rPr>
          <w:fldChar w:fldCharType="begin"/>
        </w:r>
        <w:r w:rsidRPr="00AA626F">
          <w:rPr>
            <w:b/>
          </w:rPr>
          <w:instrText xml:space="preserve"> REF _Ref497314489 \h </w:instrText>
        </w:r>
        <w:r>
          <w:rPr>
            <w:b/>
            <w:highlight w:val="yellow"/>
          </w:rPr>
          <w:instrText xml:space="preserve"> \* MERGEFORMAT </w:instrText>
        </w:r>
        <w:r w:rsidRPr="00AA626F">
          <w:rPr>
            <w:b/>
            <w:highlight w:val="yellow"/>
          </w:rPr>
        </w:r>
        <w:r w:rsidRPr="00AA626F">
          <w:rPr>
            <w:b/>
            <w:highlight w:val="yellow"/>
          </w:rPr>
          <w:fldChar w:fldCharType="separate"/>
        </w:r>
        <w:r w:rsidRPr="00AA626F">
          <w:rPr>
            <w:b/>
          </w:rPr>
          <w:t xml:space="preserve">Figure </w:t>
        </w:r>
        <w:r w:rsidRPr="00AA626F">
          <w:rPr>
            <w:b/>
            <w:noProof/>
          </w:rPr>
          <w:t>2</w:t>
        </w:r>
        <w:r w:rsidRPr="00AA626F">
          <w:rPr>
            <w:b/>
            <w:highlight w:val="yellow"/>
          </w:rPr>
          <w:fldChar w:fldCharType="end"/>
        </w:r>
        <w:r w:rsidR="006A07A7">
          <w:t xml:space="preserve"> below indicates a sample hospital and it’s surrounding outside grounds that the SmartWalker can be implemented in. [GPS CAPABILITY USING THE MAP, CAN’T SHOW FLOOR]</w:t>
        </w:r>
      </w:ins>
    </w:p>
    <w:p w14:paraId="50B9797E" w14:textId="77777777" w:rsidR="00B909E9" w:rsidRDefault="006A07A7">
      <w:pPr>
        <w:jc w:val="center"/>
        <w:rPr>
          <w:ins w:id="322" w:author="Tyler" w:date="2017-11-01T16:03:00Z"/>
        </w:rPr>
      </w:pPr>
      <w:ins w:id="323" w:author="Tyler" w:date="2017-11-01T16:03:00Z">
        <w:r>
          <w:rPr>
            <w:noProof/>
          </w:rPr>
          <w:drawing>
            <wp:inline distT="114300" distB="114300" distL="114300" distR="114300" wp14:anchorId="380715F7" wp14:editId="02E26818">
              <wp:extent cx="4202113" cy="303636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02113" cy="3036365"/>
                      </a:xfrm>
                      <a:prstGeom prst="rect">
                        <a:avLst/>
                      </a:prstGeom>
                      <a:ln/>
                    </pic:spPr>
                  </pic:pic>
                </a:graphicData>
              </a:graphic>
            </wp:inline>
          </w:drawing>
        </w:r>
      </w:ins>
    </w:p>
    <w:p w14:paraId="7676ADC3" w14:textId="77777777" w:rsidR="00B909E9" w:rsidRDefault="00811B56" w:rsidP="00811B56">
      <w:pPr>
        <w:pStyle w:val="Caption"/>
        <w:jc w:val="center"/>
        <w:rPr>
          <w:ins w:id="324" w:author="Tyler" w:date="2017-11-01T16:03:00Z"/>
        </w:rPr>
      </w:pPr>
      <w:bookmarkStart w:id="325" w:name="_Ref497314444"/>
      <w:bookmarkStart w:id="326" w:name="_Ref497314419"/>
      <w:bookmarkStart w:id="327" w:name="_Toc497314544"/>
      <w:ins w:id="328" w:author="Tyler" w:date="2017-11-01T16:03:00Z">
        <w:r>
          <w:t xml:space="preserve">Figure </w:t>
        </w:r>
        <w:r w:rsidR="00EA0E61">
          <w:fldChar w:fldCharType="begin"/>
        </w:r>
        <w:r w:rsidR="00EA0E61">
          <w:instrText xml:space="preserve"> SEQ Figure \* A</w:instrText>
        </w:r>
        <w:r w:rsidR="00EA0E61">
          <w:instrText xml:space="preserve">RABIC </w:instrText>
        </w:r>
        <w:r w:rsidR="00EA0E61">
          <w:fldChar w:fldCharType="separate"/>
        </w:r>
        <w:r w:rsidR="001B6DFE">
          <w:rPr>
            <w:noProof/>
          </w:rPr>
          <w:t>1</w:t>
        </w:r>
        <w:r w:rsidR="00EA0E61">
          <w:rPr>
            <w:noProof/>
          </w:rPr>
          <w:fldChar w:fldCharType="end"/>
        </w:r>
        <w:bookmarkEnd w:id="325"/>
        <w:r>
          <w:t xml:space="preserve"> - Hospital Patient Room</w:t>
        </w:r>
        <w:bookmarkEnd w:id="326"/>
        <w:bookmarkEnd w:id="327"/>
      </w:ins>
    </w:p>
    <w:p w14:paraId="41F50D9F" w14:textId="77777777" w:rsidR="00EC3BEE" w:rsidRDefault="006A07A7" w:rsidP="00EC3BEE">
      <w:pPr>
        <w:pStyle w:val="Caption"/>
        <w:jc w:val="center"/>
        <w:rPr>
          <w:ins w:id="329" w:author="Tyler" w:date="2017-11-01T16:03:00Z"/>
        </w:rPr>
      </w:pPr>
      <w:ins w:id="330" w:author="Tyler" w:date="2017-11-01T16:03:00Z">
        <w:r>
          <w:rPr>
            <w:noProof/>
          </w:rPr>
          <w:lastRenderedPageBreak/>
          <w:drawing>
            <wp:inline distT="114300" distB="114300" distL="114300" distR="114300" wp14:anchorId="42C01F82" wp14:editId="5F85A04F">
              <wp:extent cx="3216259" cy="363537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216259" cy="3635375"/>
                      </a:xfrm>
                      <a:prstGeom prst="rect">
                        <a:avLst/>
                      </a:prstGeom>
                      <a:ln/>
                    </pic:spPr>
                  </pic:pic>
                </a:graphicData>
              </a:graphic>
            </wp:inline>
          </w:drawing>
        </w:r>
      </w:ins>
    </w:p>
    <w:p w14:paraId="7118694C" w14:textId="77777777" w:rsidR="00B909E9" w:rsidRDefault="00EC3BEE" w:rsidP="00EC3BEE">
      <w:pPr>
        <w:pStyle w:val="Caption"/>
        <w:jc w:val="center"/>
        <w:rPr>
          <w:ins w:id="331" w:author="Tyler" w:date="2017-11-01T16:03:00Z"/>
        </w:rPr>
      </w:pPr>
      <w:bookmarkStart w:id="332" w:name="_Ref497314489"/>
      <w:bookmarkStart w:id="333" w:name="_Toc497314545"/>
      <w:ins w:id="334" w:author="Tyler" w:date="2017-11-01T16:03:00Z">
        <w:r>
          <w:t xml:space="preserve">Figure </w:t>
        </w:r>
        <w:r w:rsidR="00EA0E61">
          <w:fldChar w:fldCharType="begin"/>
        </w:r>
        <w:r w:rsidR="00EA0E61">
          <w:instrText xml:space="preserve"> SEQ Figure \* ARABIC </w:instrText>
        </w:r>
        <w:r w:rsidR="00EA0E61">
          <w:fldChar w:fldCharType="separate"/>
        </w:r>
        <w:r w:rsidR="001B6DFE">
          <w:rPr>
            <w:noProof/>
          </w:rPr>
          <w:t>2</w:t>
        </w:r>
        <w:r w:rsidR="00EA0E61">
          <w:rPr>
            <w:noProof/>
          </w:rPr>
          <w:fldChar w:fldCharType="end"/>
        </w:r>
        <w:bookmarkEnd w:id="332"/>
        <w:r>
          <w:t xml:space="preserve"> - Google Maps Image of a Hospital and Surrounding Area</w:t>
        </w:r>
        <w:bookmarkEnd w:id="333"/>
      </w:ins>
    </w:p>
    <w:p w14:paraId="508C6EF6" w14:textId="77777777" w:rsidR="00B909E9" w:rsidRDefault="006A07A7">
      <w:pPr>
        <w:pStyle w:val="Heading2"/>
      </w:pPr>
      <w:bookmarkStart w:id="335" w:name="_Toc497314623"/>
      <w:ins w:id="336" w:author="Tyler" w:date="2017-11-01T16:03:00Z">
        <w:r>
          <w:t>2.4</w:t>
        </w:r>
      </w:ins>
      <w:r>
        <w:t xml:space="preserve"> Assumptions and Dependencies</w:t>
      </w:r>
      <w:bookmarkEnd w:id="317"/>
      <w:bookmarkEnd w:id="335"/>
    </w:p>
    <w:p w14:paraId="3689B201" w14:textId="77777777" w:rsidR="00B909E9" w:rsidRDefault="006A07A7" w:rsidP="0029369E">
      <w:pPr>
        <w:jc w:val="both"/>
        <w:rPr>
          <w:ins w:id="337" w:author="Tyler" w:date="2017-11-01T16:03:00Z"/>
        </w:rPr>
      </w:pPr>
      <w:ins w:id="338" w:author="Tyler" w:date="2017-11-01T16:03:00Z">
        <w:r>
          <w:t>The following are the assumptions that we will be working with:</w:t>
        </w:r>
      </w:ins>
    </w:p>
    <w:p w14:paraId="5B7E93A6" w14:textId="77777777" w:rsidR="00B909E9" w:rsidRDefault="006A07A7" w:rsidP="0029369E">
      <w:pPr>
        <w:jc w:val="both"/>
        <w:rPr>
          <w:ins w:id="339" w:author="Tyler" w:date="2017-11-01T16:03:00Z"/>
        </w:rPr>
      </w:pPr>
      <w:ins w:id="340" w:author="Tyler" w:date="2017-11-01T16:03:00Z">
        <w:r>
          <w:t>Environmental: The SmartWalker will be used in patient rooms that have enough room for wheelchairs to move about, therefore enough room for the SmartWalker to autonomously move about. It is assumed that the farthest the SmartWalker will be taken will the hospital grounds.</w:t>
        </w:r>
      </w:ins>
    </w:p>
    <w:p w14:paraId="21F3257E" w14:textId="77777777" w:rsidR="00B909E9" w:rsidRDefault="006A07A7" w:rsidP="0029369E">
      <w:pPr>
        <w:jc w:val="both"/>
        <w:rPr>
          <w:ins w:id="341" w:author="Tyler" w:date="2017-11-01T16:03:00Z"/>
        </w:rPr>
      </w:pPr>
      <w:ins w:id="342" w:author="Tyler" w:date="2017-11-01T16:03:00Z">
        <w:r>
          <w:t>Functional: We will be using a structurally sound market walker as the basis for the SmartWalker. The SmartWalker battery will be charged via the docking station and no other method.</w:t>
        </w:r>
      </w:ins>
    </w:p>
    <w:p w14:paraId="07F2129E" w14:textId="77777777" w:rsidR="00B909E9" w:rsidRDefault="006A07A7" w:rsidP="0029369E">
      <w:pPr>
        <w:jc w:val="both"/>
        <w:rPr>
          <w:ins w:id="343" w:author="Tyler" w:date="2017-11-01T16:03:00Z"/>
        </w:rPr>
      </w:pPr>
      <w:ins w:id="344" w:author="Tyler" w:date="2017-11-01T16:03:00Z">
        <w:r>
          <w:t>User Expectations: It is assumed the user of the SmartWalker has little experience interacting with technology such as smartphones and smartphone applications.</w:t>
        </w:r>
      </w:ins>
    </w:p>
    <w:p w14:paraId="6CC0E195" w14:textId="77777777" w:rsidR="00EC3BEE" w:rsidRDefault="00EC3BEE"/>
    <w:p w14:paraId="46812011" w14:textId="77777777" w:rsidR="001971C2" w:rsidRDefault="006A07A7" w:rsidP="001971C2">
      <w:pPr>
        <w:pStyle w:val="Heading2"/>
        <w:rPr>
          <w:del w:id="345" w:author="Tyler" w:date="2017-11-01T16:03:00Z"/>
        </w:rPr>
      </w:pPr>
      <w:bookmarkStart w:id="346" w:name="_Toc497314624"/>
      <w:bookmarkStart w:id="347" w:name="_Toc495417065"/>
      <w:r>
        <w:t>2.</w:t>
      </w:r>
      <w:del w:id="348" w:author="Tyler" w:date="2017-11-01T16:03:00Z">
        <w:r w:rsidR="001971C2">
          <w:delText>7 Required Behaviour Description</w:delText>
        </w:r>
        <w:bookmarkEnd w:id="347"/>
      </w:del>
    </w:p>
    <w:p w14:paraId="62B815BF" w14:textId="77777777" w:rsidR="003F2A23" w:rsidRPr="003F2A23" w:rsidRDefault="003F2A23" w:rsidP="003F2A23">
      <w:pPr>
        <w:rPr>
          <w:del w:id="349" w:author="Tyler" w:date="2017-11-01T16:03:00Z"/>
        </w:rPr>
      </w:pPr>
    </w:p>
    <w:p w14:paraId="3E9AF515" w14:textId="4B273DF7" w:rsidR="00B909E9" w:rsidRDefault="001971C2">
      <w:pPr>
        <w:pStyle w:val="Heading2"/>
      </w:pPr>
      <w:bookmarkStart w:id="350" w:name="_Toc495417066"/>
      <w:del w:id="351" w:author="Tyler" w:date="2017-11-01T16:03:00Z">
        <w:r>
          <w:lastRenderedPageBreak/>
          <w:delText>2.8</w:delText>
        </w:r>
      </w:del>
      <w:ins w:id="352" w:author="Tyler" w:date="2017-11-01T16:03:00Z">
        <w:r w:rsidR="006A07A7">
          <w:t>5</w:t>
        </w:r>
      </w:ins>
      <w:r w:rsidR="006A07A7">
        <w:t xml:space="preserve"> Functional Decomposition</w:t>
      </w:r>
      <w:bookmarkEnd w:id="350"/>
      <w:ins w:id="353" w:author="Tyler" w:date="2017-11-01T16:03:00Z">
        <w:r w:rsidR="006A07A7">
          <w:t xml:space="preserve"> and Variables</w:t>
        </w:r>
      </w:ins>
      <w:bookmarkEnd w:id="346"/>
    </w:p>
    <w:p w14:paraId="3B81170E" w14:textId="77777777" w:rsidR="003F2A23" w:rsidRDefault="003F2A23" w:rsidP="003F2A23">
      <w:pPr>
        <w:rPr>
          <w:del w:id="354" w:author="Tyler" w:date="2017-11-01T16:03:00Z"/>
        </w:rPr>
      </w:pPr>
    </w:p>
    <w:p w14:paraId="59B90C75" w14:textId="77777777" w:rsidR="00B909E9" w:rsidRDefault="006A07A7">
      <w:pPr>
        <w:jc w:val="center"/>
        <w:rPr>
          <w:ins w:id="355" w:author="Tyler" w:date="2017-11-01T16:03:00Z"/>
        </w:rPr>
      </w:pPr>
      <w:ins w:id="356" w:author="Tyler" w:date="2017-11-01T16:03:00Z">
        <w:r>
          <w:rPr>
            <w:noProof/>
          </w:rPr>
          <w:drawing>
            <wp:inline distT="114300" distB="114300" distL="114300" distR="114300" wp14:anchorId="2463DEA0" wp14:editId="2660777E">
              <wp:extent cx="5943600" cy="2806700"/>
              <wp:effectExtent l="0" t="0" r="0" b="0"/>
              <wp:docPr id="2" name="image10.png" descr="Functino_Decomposition_Diagram.png"/>
              <wp:cNvGraphicFramePr/>
              <a:graphic xmlns:a="http://schemas.openxmlformats.org/drawingml/2006/main">
                <a:graphicData uri="http://schemas.openxmlformats.org/drawingml/2006/picture">
                  <pic:pic xmlns:pic="http://schemas.openxmlformats.org/drawingml/2006/picture">
                    <pic:nvPicPr>
                      <pic:cNvPr id="0" name="image10.png" descr="Functino_Decomposition_Diagram.png"/>
                      <pic:cNvPicPr preferRelativeResize="0"/>
                    </pic:nvPicPr>
                    <pic:blipFill>
                      <a:blip r:embed="rId10"/>
                      <a:srcRect/>
                      <a:stretch>
                        <a:fillRect/>
                      </a:stretch>
                    </pic:blipFill>
                    <pic:spPr>
                      <a:xfrm>
                        <a:off x="0" y="0"/>
                        <a:ext cx="5943600" cy="2806700"/>
                      </a:xfrm>
                      <a:prstGeom prst="rect">
                        <a:avLst/>
                      </a:prstGeom>
                      <a:ln/>
                    </pic:spPr>
                  </pic:pic>
                </a:graphicData>
              </a:graphic>
            </wp:inline>
          </w:drawing>
        </w:r>
      </w:ins>
    </w:p>
    <w:p w14:paraId="2B1FB893" w14:textId="77777777" w:rsidR="00B909E9" w:rsidRDefault="00EC3BEE" w:rsidP="00EC3BEE">
      <w:pPr>
        <w:pStyle w:val="Caption"/>
        <w:jc w:val="center"/>
        <w:rPr>
          <w:ins w:id="357" w:author="Tyler" w:date="2017-11-01T16:03:00Z"/>
        </w:rPr>
      </w:pPr>
      <w:bookmarkStart w:id="358" w:name="_Toc497314546"/>
      <w:ins w:id="359" w:author="Tyler" w:date="2017-11-01T16:03:00Z">
        <w:r>
          <w:t xml:space="preserve">Figure </w:t>
        </w:r>
        <w:r w:rsidR="00EA0E61">
          <w:fldChar w:fldCharType="begin"/>
        </w:r>
        <w:r w:rsidR="00EA0E61">
          <w:instrText xml:space="preserve"> SEQ Figure \* ARABIC </w:instrText>
        </w:r>
        <w:r w:rsidR="00EA0E61">
          <w:fldChar w:fldCharType="separate"/>
        </w:r>
        <w:r w:rsidR="001B6DFE">
          <w:rPr>
            <w:noProof/>
          </w:rPr>
          <w:t>3</w:t>
        </w:r>
        <w:r w:rsidR="00EA0E61">
          <w:rPr>
            <w:noProof/>
          </w:rPr>
          <w:fldChar w:fldCharType="end"/>
        </w:r>
        <w:r>
          <w:t xml:space="preserve"> - Functional Decomposition Diagram</w:t>
        </w:r>
        <w:bookmarkEnd w:id="358"/>
      </w:ins>
    </w:p>
    <w:p w14:paraId="7AF8B198" w14:textId="77777777" w:rsidR="00B909E9" w:rsidRDefault="006A07A7">
      <w:pPr>
        <w:rPr>
          <w:ins w:id="360" w:author="Tyler" w:date="2017-11-01T16:03:00Z"/>
        </w:rPr>
      </w:pPr>
      <w:ins w:id="361" w:author="Tyler" w:date="2017-11-01T16:03:00Z">
        <w:r>
          <w:br w:type="page"/>
        </w:r>
      </w:ins>
    </w:p>
    <w:p w14:paraId="31C21E63" w14:textId="77777777" w:rsidR="00B909E9" w:rsidRPr="001B6DFE" w:rsidRDefault="001B6DFE" w:rsidP="001B6DFE">
      <w:pPr>
        <w:pStyle w:val="Caption"/>
        <w:rPr>
          <w:ins w:id="362" w:author="Tyler" w:date="2017-11-01T16:03:00Z"/>
          <w:i w:val="0"/>
          <w:iCs w:val="0"/>
          <w:color w:val="000000"/>
          <w:sz w:val="22"/>
          <w:szCs w:val="22"/>
        </w:rPr>
      </w:pPr>
      <w:bookmarkStart w:id="363" w:name="_Toc497314539"/>
      <w:ins w:id="364" w:author="Tyler" w:date="2017-11-01T16:03:00Z">
        <w:r w:rsidRPr="001B6DFE">
          <w:rPr>
            <w:i w:val="0"/>
            <w:iCs w:val="0"/>
            <w:color w:val="000000"/>
            <w:sz w:val="22"/>
            <w:szCs w:val="22"/>
          </w:rPr>
          <w:lastRenderedPageBreak/>
          <w:t xml:space="preserve">Table </w:t>
        </w:r>
        <w:r w:rsidRPr="001B6DFE">
          <w:rPr>
            <w:i w:val="0"/>
            <w:iCs w:val="0"/>
            <w:color w:val="000000"/>
            <w:sz w:val="22"/>
            <w:szCs w:val="22"/>
          </w:rPr>
          <w:fldChar w:fldCharType="begin"/>
        </w:r>
        <w:r w:rsidRPr="001B6DFE">
          <w:rPr>
            <w:i w:val="0"/>
            <w:iCs w:val="0"/>
            <w:color w:val="000000"/>
            <w:sz w:val="22"/>
            <w:szCs w:val="22"/>
          </w:rPr>
          <w:instrText xml:space="preserve"> SEQ Table \* ARABIC </w:instrText>
        </w:r>
        <w:r w:rsidRPr="001B6DFE">
          <w:rPr>
            <w:i w:val="0"/>
            <w:iCs w:val="0"/>
            <w:color w:val="000000"/>
            <w:sz w:val="22"/>
            <w:szCs w:val="22"/>
          </w:rPr>
          <w:fldChar w:fldCharType="separate"/>
        </w:r>
        <w:r>
          <w:rPr>
            <w:i w:val="0"/>
            <w:iCs w:val="0"/>
            <w:noProof/>
            <w:color w:val="000000"/>
            <w:sz w:val="22"/>
            <w:szCs w:val="22"/>
          </w:rPr>
          <w:t>1</w:t>
        </w:r>
        <w:r w:rsidRPr="001B6DFE">
          <w:rPr>
            <w:i w:val="0"/>
            <w:iCs w:val="0"/>
            <w:color w:val="000000"/>
            <w:sz w:val="22"/>
            <w:szCs w:val="22"/>
          </w:rPr>
          <w:fldChar w:fldCharType="end"/>
        </w:r>
        <w:r w:rsidRPr="001B6DFE">
          <w:rPr>
            <w:i w:val="0"/>
            <w:iCs w:val="0"/>
            <w:color w:val="000000"/>
            <w:sz w:val="22"/>
            <w:szCs w:val="22"/>
          </w:rPr>
          <w:t xml:space="preserve"> - Monitor</w:t>
        </w:r>
        <w:r>
          <w:rPr>
            <w:i w:val="0"/>
            <w:iCs w:val="0"/>
            <w:color w:val="000000"/>
            <w:sz w:val="22"/>
            <w:szCs w:val="22"/>
          </w:rPr>
          <w:t>ed</w:t>
        </w:r>
        <w:r w:rsidRPr="001B6DFE">
          <w:rPr>
            <w:i w:val="0"/>
            <w:iCs w:val="0"/>
            <w:color w:val="000000"/>
            <w:sz w:val="22"/>
            <w:szCs w:val="22"/>
          </w:rPr>
          <w:t xml:space="preserve"> Variables</w:t>
        </w:r>
        <w:bookmarkEnd w:id="363"/>
      </w:ins>
    </w:p>
    <w:tbl>
      <w:tblPr>
        <w:tblStyle w:val="a1"/>
        <w:tblW w:w="937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027"/>
        <w:gridCol w:w="3292"/>
        <w:gridCol w:w="2028"/>
        <w:gridCol w:w="2028"/>
      </w:tblGrid>
      <w:tr w:rsidR="00B909E9" w14:paraId="3C1DC354" w14:textId="77777777" w:rsidTr="001B6DFE">
        <w:trPr>
          <w:trHeight w:val="480"/>
          <w:ins w:id="365" w:author="Tyler" w:date="2017-11-01T16:03:00Z"/>
        </w:trPr>
        <w:tc>
          <w:tcPr>
            <w:tcW w:w="2027"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F1493B4" w14:textId="77777777" w:rsidR="00B909E9" w:rsidRDefault="006A07A7">
            <w:pPr>
              <w:spacing w:after="0" w:line="276" w:lineRule="auto"/>
              <w:rPr>
                <w:ins w:id="366" w:author="Tyler" w:date="2017-11-01T16:03:00Z"/>
                <w:b/>
              </w:rPr>
            </w:pPr>
            <w:ins w:id="367" w:author="Tyler" w:date="2017-11-01T16:03:00Z">
              <w:r>
                <w:rPr>
                  <w:b/>
                </w:rPr>
                <w:t>Variable</w:t>
              </w:r>
            </w:ins>
          </w:p>
        </w:tc>
        <w:tc>
          <w:tcPr>
            <w:tcW w:w="32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3735521" w14:textId="77777777" w:rsidR="00B909E9" w:rsidRDefault="006A07A7">
            <w:pPr>
              <w:spacing w:after="0" w:line="276" w:lineRule="auto"/>
              <w:rPr>
                <w:ins w:id="368" w:author="Tyler" w:date="2017-11-01T16:03:00Z"/>
                <w:b/>
              </w:rPr>
            </w:pPr>
            <w:ins w:id="369" w:author="Tyler" w:date="2017-11-01T16:03:00Z">
              <w:r>
                <w:rPr>
                  <w:b/>
                </w:rPr>
                <w:t>Description</w:t>
              </w:r>
            </w:ins>
          </w:p>
        </w:tc>
        <w:tc>
          <w:tcPr>
            <w:tcW w:w="202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A95ACD5" w14:textId="77777777" w:rsidR="00B909E9" w:rsidRDefault="006A07A7">
            <w:pPr>
              <w:spacing w:after="0" w:line="276" w:lineRule="auto"/>
              <w:rPr>
                <w:ins w:id="370" w:author="Tyler" w:date="2017-11-01T16:03:00Z"/>
                <w:b/>
              </w:rPr>
            </w:pPr>
            <w:ins w:id="371" w:author="Tyler" w:date="2017-11-01T16:03:00Z">
              <w:r>
                <w:rPr>
                  <w:b/>
                </w:rPr>
                <w:t>Units</w:t>
              </w:r>
            </w:ins>
          </w:p>
        </w:tc>
        <w:tc>
          <w:tcPr>
            <w:tcW w:w="202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B1412B0" w14:textId="77777777" w:rsidR="00B909E9" w:rsidRDefault="006A07A7">
            <w:pPr>
              <w:spacing w:after="0" w:line="276" w:lineRule="auto"/>
              <w:rPr>
                <w:ins w:id="372" w:author="Tyler" w:date="2017-11-01T16:03:00Z"/>
                <w:b/>
              </w:rPr>
            </w:pPr>
            <w:ins w:id="373" w:author="Tyler" w:date="2017-11-01T16:03:00Z">
              <w:r>
                <w:rPr>
                  <w:b/>
                </w:rPr>
                <w:t>Range</w:t>
              </w:r>
            </w:ins>
          </w:p>
        </w:tc>
      </w:tr>
      <w:tr w:rsidR="00B909E9" w14:paraId="468CC6CC" w14:textId="77777777" w:rsidTr="001B6DFE">
        <w:trPr>
          <w:trHeight w:val="480"/>
          <w:ins w:id="374"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CDB3BBD" w14:textId="77777777" w:rsidR="00B909E9" w:rsidRDefault="006A07A7">
            <w:pPr>
              <w:spacing w:after="0" w:line="276" w:lineRule="auto"/>
              <w:rPr>
                <w:ins w:id="375" w:author="Tyler" w:date="2017-11-01T16:03:00Z"/>
              </w:rPr>
            </w:pPr>
            <w:ins w:id="376" w:author="Tyler" w:date="2017-11-01T16:03:00Z">
              <w:r>
                <w:t>m_battery_lvl</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618FB3C6" w14:textId="77777777" w:rsidR="00B909E9" w:rsidRDefault="006A07A7">
            <w:pPr>
              <w:spacing w:after="0" w:line="276" w:lineRule="auto"/>
              <w:rPr>
                <w:ins w:id="377" w:author="Tyler" w:date="2017-11-01T16:03:00Z"/>
              </w:rPr>
            </w:pPr>
            <w:ins w:id="378" w:author="Tyler" w:date="2017-11-01T16:03:00Z">
              <w:r>
                <w:t>Power level of battery.</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60F0A545" w14:textId="77777777" w:rsidR="00B909E9" w:rsidRDefault="006A07A7">
            <w:pPr>
              <w:spacing w:after="0" w:line="276" w:lineRule="auto"/>
              <w:rPr>
                <w:ins w:id="379" w:author="Tyler" w:date="2017-11-01T16:03:00Z"/>
              </w:rPr>
            </w:pPr>
            <w:ins w:id="380" w:author="Tyler" w:date="2017-11-01T16:03:00Z">
              <w:r>
                <w:t>Battery Sustain of Charge (%)</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0B0128F4" w14:textId="77777777" w:rsidR="00B909E9" w:rsidRDefault="006A07A7">
            <w:pPr>
              <w:spacing w:after="0" w:line="276" w:lineRule="auto"/>
              <w:rPr>
                <w:ins w:id="381" w:author="Tyler" w:date="2017-11-01T16:03:00Z"/>
              </w:rPr>
            </w:pPr>
            <w:ins w:id="382" w:author="Tyler" w:date="2017-11-01T16:03:00Z">
              <w:r>
                <w:t>[0, 100]</w:t>
              </w:r>
            </w:ins>
          </w:p>
        </w:tc>
      </w:tr>
      <w:tr w:rsidR="00B909E9" w14:paraId="59A5465D" w14:textId="77777777" w:rsidTr="001B6DFE">
        <w:trPr>
          <w:trHeight w:val="480"/>
          <w:ins w:id="383"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1B355C1" w14:textId="77777777" w:rsidR="00B909E9" w:rsidRDefault="006A07A7">
            <w:pPr>
              <w:spacing w:after="0" w:line="276" w:lineRule="auto"/>
              <w:rPr>
                <w:ins w:id="384" w:author="Tyler" w:date="2017-11-01T16:03:00Z"/>
              </w:rPr>
            </w:pPr>
            <w:ins w:id="385" w:author="Tyler" w:date="2017-11-01T16:03:00Z">
              <w:r>
                <w:t>m_battery_rel</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77ED9830" w14:textId="77777777" w:rsidR="00B909E9" w:rsidRDefault="006A07A7">
            <w:pPr>
              <w:spacing w:after="0" w:line="276" w:lineRule="auto"/>
              <w:rPr>
                <w:ins w:id="386" w:author="Tyler" w:date="2017-11-01T16:03:00Z"/>
              </w:rPr>
            </w:pPr>
            <w:ins w:id="387" w:author="Tyler" w:date="2017-11-01T16:03:00Z">
              <w:r>
                <w:t>Reliability of the battery.</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70F469C9" w14:textId="77777777" w:rsidR="00B909E9" w:rsidRDefault="006A07A7">
            <w:pPr>
              <w:spacing w:after="0" w:line="276" w:lineRule="auto"/>
              <w:rPr>
                <w:ins w:id="388" w:author="Tyler" w:date="2017-11-01T16:03:00Z"/>
              </w:rPr>
            </w:pPr>
            <w:ins w:id="389" w:author="Tyler" w:date="2017-11-01T16:03:00Z">
              <w:r>
                <w:t>Battery Health (%)</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6B8B4A10" w14:textId="77777777" w:rsidR="00B909E9" w:rsidRDefault="006A07A7">
            <w:pPr>
              <w:spacing w:after="0" w:line="276" w:lineRule="auto"/>
              <w:rPr>
                <w:ins w:id="390" w:author="Tyler" w:date="2017-11-01T16:03:00Z"/>
              </w:rPr>
            </w:pPr>
            <w:ins w:id="391" w:author="Tyler" w:date="2017-11-01T16:03:00Z">
              <w:r>
                <w:t>[0, 100]</w:t>
              </w:r>
            </w:ins>
          </w:p>
        </w:tc>
      </w:tr>
      <w:tr w:rsidR="00B909E9" w14:paraId="00D1A824" w14:textId="77777777" w:rsidTr="001B6DFE">
        <w:trPr>
          <w:trHeight w:val="480"/>
          <w:ins w:id="392"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89560C" w14:textId="77777777" w:rsidR="00B909E9" w:rsidRDefault="006A07A7">
            <w:pPr>
              <w:spacing w:after="0" w:line="276" w:lineRule="auto"/>
              <w:rPr>
                <w:ins w:id="393" w:author="Tyler" w:date="2017-11-01T16:03:00Z"/>
              </w:rPr>
            </w:pPr>
            <w:ins w:id="394" w:author="Tyler" w:date="2017-11-01T16:03:00Z">
              <w:r>
                <w:t>m_proximity_in_L</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13B6D24B" w14:textId="77777777" w:rsidR="00B909E9" w:rsidRDefault="006A07A7">
            <w:pPr>
              <w:spacing w:after="0" w:line="276" w:lineRule="auto"/>
              <w:rPr>
                <w:ins w:id="395" w:author="Tyler" w:date="2017-11-01T16:03:00Z"/>
              </w:rPr>
            </w:pPr>
            <w:ins w:id="396" w:author="Tyler" w:date="2017-11-01T16:03:00Z">
              <w:r>
                <w:t>Proximity to any environment objects (front-left side).</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67AE491B" w14:textId="77777777" w:rsidR="00B909E9" w:rsidRDefault="006A07A7">
            <w:pPr>
              <w:spacing w:after="0" w:line="276" w:lineRule="auto"/>
              <w:rPr>
                <w:ins w:id="397" w:author="Tyler" w:date="2017-11-01T16:03:00Z"/>
              </w:rPr>
            </w:pPr>
            <w:ins w:id="398" w:author="Tyler" w:date="2017-11-01T16:03:00Z">
              <w:r>
                <w:t>Distance (m)</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2437840D" w14:textId="77777777" w:rsidR="00B909E9" w:rsidRDefault="006A07A7">
            <w:pPr>
              <w:spacing w:after="0" w:line="276" w:lineRule="auto"/>
              <w:rPr>
                <w:ins w:id="399" w:author="Tyler" w:date="2017-11-01T16:03:00Z"/>
              </w:rPr>
            </w:pPr>
            <w:ins w:id="400" w:author="Tyler" w:date="2017-11-01T16:03:00Z">
              <w:r>
                <w:t>[0, 1]</w:t>
              </w:r>
            </w:ins>
          </w:p>
        </w:tc>
      </w:tr>
      <w:tr w:rsidR="00B909E9" w14:paraId="00F0C474" w14:textId="77777777" w:rsidTr="001B6DFE">
        <w:trPr>
          <w:trHeight w:val="480"/>
          <w:ins w:id="401"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2C1026" w14:textId="77777777" w:rsidR="00B909E9" w:rsidRDefault="006A07A7">
            <w:pPr>
              <w:spacing w:after="0" w:line="276" w:lineRule="auto"/>
              <w:rPr>
                <w:ins w:id="402" w:author="Tyler" w:date="2017-11-01T16:03:00Z"/>
              </w:rPr>
            </w:pPr>
            <w:ins w:id="403" w:author="Tyler" w:date="2017-11-01T16:03:00Z">
              <w:r>
                <w:t>m_proximity_in_R</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63743594" w14:textId="77777777" w:rsidR="00B909E9" w:rsidRDefault="006A07A7">
            <w:pPr>
              <w:spacing w:after="0" w:line="276" w:lineRule="auto"/>
              <w:rPr>
                <w:ins w:id="404" w:author="Tyler" w:date="2017-11-01T16:03:00Z"/>
              </w:rPr>
            </w:pPr>
            <w:ins w:id="405" w:author="Tyler" w:date="2017-11-01T16:03:00Z">
              <w:r>
                <w:t>Proximity to any environment objects (front-right side).</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7C3867CE" w14:textId="77777777" w:rsidR="00B909E9" w:rsidRDefault="006A07A7">
            <w:pPr>
              <w:spacing w:after="0" w:line="276" w:lineRule="auto"/>
              <w:rPr>
                <w:ins w:id="406" w:author="Tyler" w:date="2017-11-01T16:03:00Z"/>
              </w:rPr>
            </w:pPr>
            <w:ins w:id="407" w:author="Tyler" w:date="2017-11-01T16:03:00Z">
              <w:r>
                <w:t>Distance (m)</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1AF34026" w14:textId="77777777" w:rsidR="00B909E9" w:rsidRDefault="006A07A7">
            <w:pPr>
              <w:spacing w:after="0" w:line="276" w:lineRule="auto"/>
              <w:rPr>
                <w:ins w:id="408" w:author="Tyler" w:date="2017-11-01T16:03:00Z"/>
              </w:rPr>
            </w:pPr>
            <w:ins w:id="409" w:author="Tyler" w:date="2017-11-01T16:03:00Z">
              <w:r>
                <w:t>[0, 1]</w:t>
              </w:r>
            </w:ins>
          </w:p>
        </w:tc>
      </w:tr>
      <w:tr w:rsidR="00B909E9" w14:paraId="59DB0FFE" w14:textId="77777777" w:rsidTr="001B6DFE">
        <w:trPr>
          <w:trHeight w:val="480"/>
          <w:ins w:id="410"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FAD5708" w14:textId="77777777" w:rsidR="00B909E9" w:rsidRDefault="006A07A7">
            <w:pPr>
              <w:spacing w:after="0" w:line="276" w:lineRule="auto"/>
              <w:rPr>
                <w:ins w:id="411" w:author="Tyler" w:date="2017-11-01T16:03:00Z"/>
              </w:rPr>
            </w:pPr>
            <w:ins w:id="412" w:author="Tyler" w:date="2017-11-01T16:03:00Z">
              <w:r>
                <w:t>m_depth_sensor_in</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27F08CED" w14:textId="77777777" w:rsidR="00B909E9" w:rsidRDefault="006A07A7">
            <w:pPr>
              <w:spacing w:after="0" w:line="276" w:lineRule="auto"/>
              <w:rPr>
                <w:ins w:id="413" w:author="Tyler" w:date="2017-11-01T16:03:00Z"/>
              </w:rPr>
            </w:pPr>
            <w:ins w:id="414" w:author="Tyler" w:date="2017-11-01T16:03:00Z">
              <w:r>
                <w:t>Depth of the ground with respect to the walker.</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525B15DC" w14:textId="77777777" w:rsidR="00B909E9" w:rsidRDefault="006A07A7">
            <w:pPr>
              <w:spacing w:after="0" w:line="276" w:lineRule="auto"/>
              <w:rPr>
                <w:ins w:id="415" w:author="Tyler" w:date="2017-11-01T16:03:00Z"/>
              </w:rPr>
            </w:pPr>
            <w:ins w:id="416" w:author="Tyler" w:date="2017-11-01T16:03:00Z">
              <w:r>
                <w:t>Distance (m)</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0B626C22" w14:textId="77777777" w:rsidR="00B909E9" w:rsidRDefault="006A07A7">
            <w:pPr>
              <w:spacing w:after="0" w:line="276" w:lineRule="auto"/>
              <w:rPr>
                <w:ins w:id="417" w:author="Tyler" w:date="2017-11-01T16:03:00Z"/>
              </w:rPr>
            </w:pPr>
            <w:ins w:id="418" w:author="Tyler" w:date="2017-11-01T16:03:00Z">
              <w:r>
                <w:t>[-2, 0]</w:t>
              </w:r>
            </w:ins>
          </w:p>
        </w:tc>
      </w:tr>
      <w:tr w:rsidR="00B909E9" w14:paraId="60846112" w14:textId="77777777" w:rsidTr="001B6DFE">
        <w:trPr>
          <w:trHeight w:val="480"/>
          <w:ins w:id="419"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4017397" w14:textId="77777777" w:rsidR="00B909E9" w:rsidRDefault="006A07A7">
            <w:pPr>
              <w:spacing w:after="0" w:line="276" w:lineRule="auto"/>
              <w:rPr>
                <w:ins w:id="420" w:author="Tyler" w:date="2017-11-01T16:03:00Z"/>
              </w:rPr>
            </w:pPr>
            <w:ins w:id="421" w:author="Tyler" w:date="2017-11-01T16:03:00Z">
              <w:r>
                <w:t>m_walker_yaw</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06BC4C6A" w14:textId="77777777" w:rsidR="00B909E9" w:rsidRDefault="006A07A7">
            <w:pPr>
              <w:spacing w:after="0" w:line="276" w:lineRule="auto"/>
              <w:rPr>
                <w:ins w:id="422" w:author="Tyler" w:date="2017-11-01T16:03:00Z"/>
              </w:rPr>
            </w:pPr>
            <w:ins w:id="423" w:author="Tyler" w:date="2017-11-01T16:03:00Z">
              <w:r>
                <w:t>Orientation of the walker (yaw) with respect to the walker’s z-axis.</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00CC28D9" w14:textId="77777777" w:rsidR="00B909E9" w:rsidRDefault="006A07A7">
            <w:pPr>
              <w:spacing w:after="0" w:line="276" w:lineRule="auto"/>
              <w:rPr>
                <w:ins w:id="424" w:author="Tyler" w:date="2017-11-01T16:03:00Z"/>
              </w:rPr>
            </w:pPr>
            <w:ins w:id="425" w:author="Tyler" w:date="2017-11-01T16:03:00Z">
              <w:r>
                <w:t>Angle (deg)</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3347B1FF" w14:textId="77777777" w:rsidR="00B909E9" w:rsidRDefault="006A07A7">
            <w:pPr>
              <w:spacing w:after="0" w:line="276" w:lineRule="auto"/>
              <w:rPr>
                <w:ins w:id="426" w:author="Tyler" w:date="2017-11-01T16:03:00Z"/>
              </w:rPr>
            </w:pPr>
            <w:ins w:id="427" w:author="Tyler" w:date="2017-11-01T16:03:00Z">
              <w:r>
                <w:t>[0, 360]</w:t>
              </w:r>
            </w:ins>
          </w:p>
        </w:tc>
      </w:tr>
      <w:tr w:rsidR="00B909E9" w14:paraId="3A6F9D80" w14:textId="77777777" w:rsidTr="001B6DFE">
        <w:trPr>
          <w:trHeight w:val="480"/>
          <w:ins w:id="428"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8CE849" w14:textId="77777777" w:rsidR="00B909E9" w:rsidRDefault="006A07A7">
            <w:pPr>
              <w:spacing w:after="0" w:line="276" w:lineRule="auto"/>
              <w:rPr>
                <w:ins w:id="429" w:author="Tyler" w:date="2017-11-01T16:03:00Z"/>
              </w:rPr>
            </w:pPr>
            <w:ins w:id="430" w:author="Tyler" w:date="2017-11-01T16:03:00Z">
              <w:r>
                <w:t>m_walker_loc_out</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25B81A87" w14:textId="77777777" w:rsidR="00B909E9" w:rsidRDefault="006A07A7">
            <w:pPr>
              <w:spacing w:after="0" w:line="276" w:lineRule="auto"/>
              <w:rPr>
                <w:ins w:id="431" w:author="Tyler" w:date="2017-11-01T16:03:00Z"/>
              </w:rPr>
            </w:pPr>
            <w:ins w:id="432" w:author="Tyler" w:date="2017-11-01T16:03:00Z">
              <w:r>
                <w:t>Global location of the walker.</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22DE7700" w14:textId="77777777" w:rsidR="00B909E9" w:rsidRDefault="006A07A7">
            <w:pPr>
              <w:spacing w:after="0" w:line="276" w:lineRule="auto"/>
              <w:rPr>
                <w:ins w:id="433" w:author="Tyler" w:date="2017-11-01T16:03:00Z"/>
              </w:rPr>
            </w:pPr>
            <w:ins w:id="434" w:author="Tyler" w:date="2017-11-01T16:03:00Z">
              <w:r>
                <w:t xml:space="preserve">[Longitude (deg), Latitude (deg)] </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4B87F931" w14:textId="77777777" w:rsidR="00B909E9" w:rsidRDefault="006A07A7">
            <w:pPr>
              <w:spacing w:after="0" w:line="276" w:lineRule="auto"/>
              <w:rPr>
                <w:ins w:id="435" w:author="Tyler" w:date="2017-11-01T16:03:00Z"/>
              </w:rPr>
            </w:pPr>
            <w:ins w:id="436" w:author="Tyler" w:date="2017-11-01T16:03:00Z">
              <w:r>
                <w:t>[-180, 180; -90,90]</w:t>
              </w:r>
            </w:ins>
          </w:p>
        </w:tc>
      </w:tr>
      <w:tr w:rsidR="00B909E9" w14:paraId="5BD5C83F" w14:textId="77777777" w:rsidTr="001B6DFE">
        <w:trPr>
          <w:trHeight w:val="480"/>
          <w:ins w:id="437"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FA0307" w14:textId="77777777" w:rsidR="00B909E9" w:rsidRDefault="006A07A7">
            <w:pPr>
              <w:spacing w:after="0" w:line="276" w:lineRule="auto"/>
              <w:rPr>
                <w:ins w:id="438" w:author="Tyler" w:date="2017-11-01T16:03:00Z"/>
              </w:rPr>
            </w:pPr>
            <w:ins w:id="439" w:author="Tyler" w:date="2017-11-01T16:03:00Z">
              <w:r>
                <w:t>m_walker_loc_in</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205300FB" w14:textId="77777777" w:rsidR="00B909E9" w:rsidRDefault="006A07A7">
            <w:pPr>
              <w:spacing w:after="0" w:line="276" w:lineRule="auto"/>
              <w:rPr>
                <w:ins w:id="440" w:author="Tyler" w:date="2017-11-01T16:03:00Z"/>
              </w:rPr>
            </w:pPr>
            <w:ins w:id="441" w:author="Tyler" w:date="2017-11-01T16:03:00Z">
              <w:r>
                <w:t>Location of the walker inside the patient room, with respect to a preset coordinate system.</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2B596411" w14:textId="77777777" w:rsidR="00B909E9" w:rsidRDefault="006A07A7">
            <w:pPr>
              <w:spacing w:after="0" w:line="276" w:lineRule="auto"/>
              <w:rPr>
                <w:ins w:id="442" w:author="Tyler" w:date="2017-11-01T16:03:00Z"/>
              </w:rPr>
            </w:pPr>
            <w:ins w:id="443" w:author="Tyler" w:date="2017-11-01T16:03:00Z">
              <w:r>
                <w:t>[x,y] on room map</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1F60B393" w14:textId="77777777" w:rsidR="00B909E9" w:rsidRDefault="006A07A7">
            <w:pPr>
              <w:spacing w:after="0" w:line="276" w:lineRule="auto"/>
              <w:rPr>
                <w:ins w:id="444" w:author="Tyler" w:date="2017-11-01T16:03:00Z"/>
              </w:rPr>
            </w:pPr>
            <w:ins w:id="445" w:author="Tyler" w:date="2017-11-01T16:03:00Z">
              <w:r>
                <w:t>Custom</w:t>
              </w:r>
            </w:ins>
          </w:p>
        </w:tc>
      </w:tr>
      <w:tr w:rsidR="00B909E9" w14:paraId="4E83E55A" w14:textId="77777777" w:rsidTr="001B6DFE">
        <w:trPr>
          <w:trHeight w:val="480"/>
          <w:ins w:id="446"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36FFB6B" w14:textId="77777777" w:rsidR="00B909E9" w:rsidRDefault="006A07A7">
            <w:pPr>
              <w:spacing w:after="0" w:line="276" w:lineRule="auto"/>
              <w:rPr>
                <w:ins w:id="447" w:author="Tyler" w:date="2017-11-01T16:03:00Z"/>
              </w:rPr>
            </w:pPr>
            <w:ins w:id="448" w:author="Tyler" w:date="2017-11-01T16:03:00Z">
              <w:r>
                <w:t>m_human_loc_in</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6A0D0C3D" w14:textId="77777777" w:rsidR="00B909E9" w:rsidRDefault="006A07A7">
            <w:pPr>
              <w:spacing w:after="0" w:line="276" w:lineRule="auto"/>
              <w:rPr>
                <w:ins w:id="449" w:author="Tyler" w:date="2017-11-01T16:03:00Z"/>
              </w:rPr>
            </w:pPr>
            <w:ins w:id="450" w:author="Tyler" w:date="2017-11-01T16:03:00Z">
              <w:r>
                <w:t>Location of the human based on their phone, with respect to a preset coordinate system.</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119B6E3C" w14:textId="77777777" w:rsidR="00B909E9" w:rsidRDefault="006A07A7">
            <w:pPr>
              <w:spacing w:after="0" w:line="276" w:lineRule="auto"/>
              <w:rPr>
                <w:ins w:id="451" w:author="Tyler" w:date="2017-11-01T16:03:00Z"/>
              </w:rPr>
            </w:pPr>
            <w:ins w:id="452" w:author="Tyler" w:date="2017-11-01T16:03:00Z">
              <w:r>
                <w:t>[x, y] on room map</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12E0A0C2" w14:textId="77777777" w:rsidR="00B909E9" w:rsidRDefault="006A07A7">
            <w:pPr>
              <w:spacing w:after="0" w:line="276" w:lineRule="auto"/>
              <w:rPr>
                <w:ins w:id="453" w:author="Tyler" w:date="2017-11-01T16:03:00Z"/>
              </w:rPr>
            </w:pPr>
            <w:ins w:id="454" w:author="Tyler" w:date="2017-11-01T16:03:00Z">
              <w:r>
                <w:t>Custom</w:t>
              </w:r>
            </w:ins>
          </w:p>
        </w:tc>
      </w:tr>
      <w:tr w:rsidR="00B909E9" w14:paraId="66FCF0A4" w14:textId="77777777" w:rsidTr="001B6DFE">
        <w:trPr>
          <w:trHeight w:val="480"/>
          <w:ins w:id="455"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5029459" w14:textId="77777777" w:rsidR="00B909E9" w:rsidRDefault="006A07A7">
            <w:pPr>
              <w:spacing w:after="0" w:line="276" w:lineRule="auto"/>
              <w:rPr>
                <w:ins w:id="456" w:author="Tyler" w:date="2017-11-01T16:03:00Z"/>
              </w:rPr>
            </w:pPr>
            <w:ins w:id="457" w:author="Tyler" w:date="2017-11-01T16:03:00Z">
              <w:r>
                <w:t>m_desired_loc</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3F01EE54" w14:textId="77777777" w:rsidR="00B909E9" w:rsidRDefault="006A07A7">
            <w:pPr>
              <w:spacing w:after="0" w:line="276" w:lineRule="auto"/>
              <w:rPr>
                <w:ins w:id="458" w:author="Tyler" w:date="2017-11-01T16:03:00Z"/>
              </w:rPr>
            </w:pPr>
            <w:ins w:id="459" w:author="Tyler" w:date="2017-11-01T16:03:00Z">
              <w:r>
                <w:t>Desired location the user selects for the walker in autonomous mode.</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4820D7BE" w14:textId="77777777" w:rsidR="00B909E9" w:rsidRDefault="006A07A7">
            <w:pPr>
              <w:spacing w:after="0" w:line="276" w:lineRule="auto"/>
              <w:rPr>
                <w:ins w:id="460" w:author="Tyler" w:date="2017-11-01T16:03:00Z"/>
              </w:rPr>
            </w:pPr>
            <w:ins w:id="461" w:author="Tyler" w:date="2017-11-01T16:03:00Z">
              <w:r>
                <w:t>Enum</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2F017BF3" w14:textId="77777777" w:rsidR="00B909E9" w:rsidRDefault="006A07A7">
            <w:pPr>
              <w:spacing w:after="0" w:line="276" w:lineRule="auto"/>
              <w:rPr>
                <w:ins w:id="462" w:author="Tyler" w:date="2017-11-01T16:03:00Z"/>
              </w:rPr>
            </w:pPr>
            <w:ins w:id="463" w:author="Tyler" w:date="2017-11-01T16:03:00Z">
              <w:r>
                <w:t>GoDocking, GoHuman</w:t>
              </w:r>
            </w:ins>
          </w:p>
        </w:tc>
      </w:tr>
      <w:tr w:rsidR="00B909E9" w14:paraId="7F486FDD" w14:textId="77777777" w:rsidTr="001B6DFE">
        <w:trPr>
          <w:trHeight w:val="480"/>
          <w:ins w:id="464"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0A8BBD7" w14:textId="77777777" w:rsidR="00B909E9" w:rsidRDefault="006A07A7">
            <w:pPr>
              <w:spacing w:after="0" w:line="276" w:lineRule="auto"/>
              <w:rPr>
                <w:ins w:id="465" w:author="Tyler" w:date="2017-11-01T16:03:00Z"/>
              </w:rPr>
            </w:pPr>
            <w:ins w:id="466" w:author="Tyler" w:date="2017-11-01T16:03:00Z">
              <w:r>
                <w:t>m_handle_in_L</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343AEF0A" w14:textId="77777777" w:rsidR="00B909E9" w:rsidRDefault="00B909E9">
            <w:pPr>
              <w:spacing w:after="0" w:line="276" w:lineRule="auto"/>
              <w:rPr>
                <w:ins w:id="467" w:author="Tyler" w:date="2017-11-01T16:03:00Z"/>
              </w:rPr>
            </w:pP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53F1147E" w14:textId="77777777" w:rsidR="00B909E9" w:rsidRDefault="006A07A7">
            <w:pPr>
              <w:spacing w:after="0" w:line="276" w:lineRule="auto"/>
              <w:rPr>
                <w:ins w:id="468" w:author="Tyler" w:date="2017-11-01T16:03:00Z"/>
              </w:rPr>
            </w:pPr>
            <w:ins w:id="469" w:author="Tyler" w:date="2017-11-01T16:03:00Z">
              <w:r>
                <w:t>Force (Nm)</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62AC1903" w14:textId="77777777" w:rsidR="00B909E9" w:rsidRDefault="00B909E9">
            <w:pPr>
              <w:spacing w:after="0" w:line="276" w:lineRule="auto"/>
              <w:rPr>
                <w:ins w:id="470" w:author="Tyler" w:date="2017-11-01T16:03:00Z"/>
              </w:rPr>
            </w:pPr>
          </w:p>
        </w:tc>
      </w:tr>
      <w:tr w:rsidR="00B909E9" w14:paraId="735A02F0" w14:textId="77777777" w:rsidTr="001B6DFE">
        <w:trPr>
          <w:trHeight w:val="480"/>
          <w:ins w:id="471" w:author="Tyler" w:date="2017-11-01T16:03:00Z"/>
        </w:trPr>
        <w:tc>
          <w:tcPr>
            <w:tcW w:w="202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8F86115" w14:textId="77777777" w:rsidR="00B909E9" w:rsidRDefault="006A07A7">
            <w:pPr>
              <w:spacing w:after="0" w:line="276" w:lineRule="auto"/>
              <w:rPr>
                <w:ins w:id="472" w:author="Tyler" w:date="2017-11-01T16:03:00Z"/>
              </w:rPr>
            </w:pPr>
            <w:ins w:id="473" w:author="Tyler" w:date="2017-11-01T16:03:00Z">
              <w:r>
                <w:lastRenderedPageBreak/>
                <w:t>m_handle_in_R</w:t>
              </w:r>
            </w:ins>
          </w:p>
        </w:tc>
        <w:tc>
          <w:tcPr>
            <w:tcW w:w="3292" w:type="dxa"/>
            <w:tcBorders>
              <w:top w:val="nil"/>
              <w:left w:val="nil"/>
              <w:bottom w:val="single" w:sz="7" w:space="0" w:color="000000"/>
              <w:right w:val="single" w:sz="7" w:space="0" w:color="000000"/>
            </w:tcBorders>
            <w:tcMar>
              <w:top w:w="100" w:type="dxa"/>
              <w:left w:w="100" w:type="dxa"/>
              <w:bottom w:w="100" w:type="dxa"/>
              <w:right w:w="100" w:type="dxa"/>
            </w:tcMar>
          </w:tcPr>
          <w:p w14:paraId="0BB11668" w14:textId="77777777" w:rsidR="00B909E9" w:rsidRDefault="00B909E9">
            <w:pPr>
              <w:spacing w:after="0" w:line="276" w:lineRule="auto"/>
              <w:rPr>
                <w:ins w:id="474" w:author="Tyler" w:date="2017-11-01T16:03:00Z"/>
              </w:rPr>
            </w:pPr>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23B55AF7" w14:textId="77777777" w:rsidR="00B909E9" w:rsidRDefault="006A07A7">
            <w:pPr>
              <w:spacing w:after="0" w:line="276" w:lineRule="auto"/>
              <w:rPr>
                <w:ins w:id="475" w:author="Tyler" w:date="2017-11-01T16:03:00Z"/>
              </w:rPr>
            </w:pPr>
            <w:ins w:id="476" w:author="Tyler" w:date="2017-11-01T16:03:00Z">
              <w:r>
                <w:t xml:space="preserve"> </w:t>
              </w:r>
            </w:ins>
          </w:p>
        </w:tc>
        <w:tc>
          <w:tcPr>
            <w:tcW w:w="2028" w:type="dxa"/>
            <w:tcBorders>
              <w:top w:val="nil"/>
              <w:left w:val="nil"/>
              <w:bottom w:val="single" w:sz="7" w:space="0" w:color="000000"/>
              <w:right w:val="single" w:sz="7" w:space="0" w:color="000000"/>
            </w:tcBorders>
            <w:tcMar>
              <w:top w:w="100" w:type="dxa"/>
              <w:left w:w="100" w:type="dxa"/>
              <w:bottom w:w="100" w:type="dxa"/>
              <w:right w:w="100" w:type="dxa"/>
            </w:tcMar>
          </w:tcPr>
          <w:p w14:paraId="7F6F7EA2" w14:textId="77777777" w:rsidR="00B909E9" w:rsidRDefault="00B909E9">
            <w:pPr>
              <w:spacing w:after="0" w:line="276" w:lineRule="auto"/>
              <w:rPr>
                <w:ins w:id="477" w:author="Tyler" w:date="2017-11-01T16:03:00Z"/>
              </w:rPr>
            </w:pPr>
          </w:p>
        </w:tc>
      </w:tr>
    </w:tbl>
    <w:p w14:paraId="5F2F9537" w14:textId="77777777" w:rsidR="00B909E9" w:rsidRDefault="00B909E9">
      <w:pPr>
        <w:rPr>
          <w:ins w:id="478" w:author="Tyler" w:date="2017-11-01T16:03:00Z"/>
        </w:rPr>
      </w:pPr>
    </w:p>
    <w:p w14:paraId="3F7C4BB4" w14:textId="77777777" w:rsidR="00B909E9" w:rsidRDefault="00B909E9">
      <w:pPr>
        <w:rPr>
          <w:ins w:id="479" w:author="Tyler" w:date="2017-11-01T16:03:00Z"/>
        </w:rPr>
      </w:pPr>
    </w:p>
    <w:p w14:paraId="1E710160" w14:textId="77777777" w:rsidR="00B909E9" w:rsidRDefault="00B909E9">
      <w:pPr>
        <w:rPr>
          <w:ins w:id="480" w:author="Tyler" w:date="2017-11-01T16:03:00Z"/>
        </w:rPr>
      </w:pPr>
    </w:p>
    <w:p w14:paraId="704E7033" w14:textId="77777777" w:rsidR="00B909E9" w:rsidRDefault="00B909E9">
      <w:pPr>
        <w:rPr>
          <w:ins w:id="481" w:author="Tyler" w:date="2017-11-01T16:03:00Z"/>
        </w:rPr>
      </w:pPr>
    </w:p>
    <w:p w14:paraId="0C335ACD" w14:textId="77777777" w:rsidR="00B909E9" w:rsidRDefault="001B6DFE" w:rsidP="001B6DFE">
      <w:pPr>
        <w:spacing w:after="0" w:line="276" w:lineRule="auto"/>
        <w:rPr>
          <w:ins w:id="482" w:author="Tyler" w:date="2017-11-01T16:03:00Z"/>
        </w:rPr>
      </w:pPr>
      <w:bookmarkStart w:id="483" w:name="_Toc497314540"/>
      <w:ins w:id="484" w:author="Tyler" w:date="2017-11-01T16:03:00Z">
        <w:r>
          <w:t xml:space="preserve">Table </w:t>
        </w:r>
        <w:r w:rsidR="00EA0E61">
          <w:fldChar w:fldCharType="begin"/>
        </w:r>
        <w:r w:rsidR="00EA0E61">
          <w:instrText xml:space="preserve"> SEQ Table \* ARABIC </w:instrText>
        </w:r>
        <w:r w:rsidR="00EA0E61">
          <w:fldChar w:fldCharType="separate"/>
        </w:r>
        <w:r>
          <w:t>2</w:t>
        </w:r>
        <w:r w:rsidR="00EA0E61">
          <w:fldChar w:fldCharType="end"/>
        </w:r>
        <w:r>
          <w:t xml:space="preserve"> - </w:t>
        </w:r>
        <w:r w:rsidR="006A07A7">
          <w:t>Controlled Variables</w:t>
        </w:r>
        <w:bookmarkEnd w:id="483"/>
      </w:ins>
    </w:p>
    <w:p w14:paraId="292F3122" w14:textId="77777777" w:rsidR="001B6DFE" w:rsidRDefault="001B6DFE" w:rsidP="001B6DFE">
      <w:pPr>
        <w:spacing w:after="0" w:line="276" w:lineRule="auto"/>
        <w:rPr>
          <w:ins w:id="485" w:author="Tyler" w:date="2017-11-01T16:03:00Z"/>
        </w:rPr>
      </w:pPr>
    </w:p>
    <w:tbl>
      <w:tblPr>
        <w:tblStyle w:val="a2"/>
        <w:tblW w:w="936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90"/>
        <w:gridCol w:w="1425"/>
        <w:gridCol w:w="3555"/>
        <w:gridCol w:w="2190"/>
      </w:tblGrid>
      <w:tr w:rsidR="00B909E9" w14:paraId="0C660B06" w14:textId="77777777">
        <w:trPr>
          <w:trHeight w:val="480"/>
          <w:ins w:id="486" w:author="Tyler" w:date="2017-11-01T16:03:00Z"/>
        </w:trPr>
        <w:tc>
          <w:tcPr>
            <w:tcW w:w="21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27CA3D8" w14:textId="77777777" w:rsidR="00B909E9" w:rsidRDefault="006A07A7">
            <w:pPr>
              <w:spacing w:after="0" w:line="276" w:lineRule="auto"/>
              <w:rPr>
                <w:ins w:id="487" w:author="Tyler" w:date="2017-11-01T16:03:00Z"/>
                <w:b/>
              </w:rPr>
            </w:pPr>
            <w:ins w:id="488" w:author="Tyler" w:date="2017-11-01T16:03:00Z">
              <w:r>
                <w:rPr>
                  <w:b/>
                </w:rPr>
                <w:t>Variable</w:t>
              </w:r>
            </w:ins>
          </w:p>
        </w:tc>
        <w:tc>
          <w:tcPr>
            <w:tcW w:w="14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2A65BAD" w14:textId="77777777" w:rsidR="00B909E9" w:rsidRDefault="006A07A7">
            <w:pPr>
              <w:spacing w:after="0" w:line="276" w:lineRule="auto"/>
              <w:rPr>
                <w:ins w:id="489" w:author="Tyler" w:date="2017-11-01T16:03:00Z"/>
                <w:b/>
              </w:rPr>
            </w:pPr>
            <w:ins w:id="490" w:author="Tyler" w:date="2017-11-01T16:03:00Z">
              <w:r>
                <w:rPr>
                  <w:b/>
                </w:rPr>
                <w:t>Type</w:t>
              </w:r>
            </w:ins>
          </w:p>
        </w:tc>
        <w:tc>
          <w:tcPr>
            <w:tcW w:w="35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317DD41" w14:textId="77777777" w:rsidR="00B909E9" w:rsidRDefault="006A07A7">
            <w:pPr>
              <w:spacing w:after="0" w:line="276" w:lineRule="auto"/>
              <w:rPr>
                <w:ins w:id="491" w:author="Tyler" w:date="2017-11-01T16:03:00Z"/>
                <w:b/>
              </w:rPr>
            </w:pPr>
            <w:ins w:id="492" w:author="Tyler" w:date="2017-11-01T16:03:00Z">
              <w:r>
                <w:rPr>
                  <w:b/>
                </w:rPr>
                <w:t>Description</w:t>
              </w:r>
            </w:ins>
          </w:p>
        </w:tc>
        <w:tc>
          <w:tcPr>
            <w:tcW w:w="21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58FE58C" w14:textId="77777777" w:rsidR="00B909E9" w:rsidRDefault="006A07A7">
            <w:pPr>
              <w:spacing w:after="0" w:line="276" w:lineRule="auto"/>
              <w:rPr>
                <w:ins w:id="493" w:author="Tyler" w:date="2017-11-01T16:03:00Z"/>
                <w:b/>
              </w:rPr>
            </w:pPr>
            <w:ins w:id="494" w:author="Tyler" w:date="2017-11-01T16:03:00Z">
              <w:r>
                <w:rPr>
                  <w:b/>
                </w:rPr>
                <w:t>Units</w:t>
              </w:r>
            </w:ins>
          </w:p>
        </w:tc>
      </w:tr>
      <w:tr w:rsidR="00B909E9" w14:paraId="2B053E14" w14:textId="77777777">
        <w:trPr>
          <w:trHeight w:val="480"/>
          <w:ins w:id="495" w:author="Tyler" w:date="2017-11-01T16:03:00Z"/>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1C18C84" w14:textId="77777777" w:rsidR="00B909E9" w:rsidRDefault="006A07A7">
            <w:pPr>
              <w:spacing w:after="0" w:line="276" w:lineRule="auto"/>
              <w:rPr>
                <w:ins w:id="496" w:author="Tyler" w:date="2017-11-01T16:03:00Z"/>
              </w:rPr>
            </w:pPr>
            <w:ins w:id="497" w:author="Tyler" w:date="2017-11-01T16:03:00Z">
              <w:r>
                <w:t>c_motorL_speed</w:t>
              </w:r>
            </w:ins>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39388BA8" w14:textId="77777777" w:rsidR="00B909E9" w:rsidRDefault="006A07A7">
            <w:pPr>
              <w:spacing w:after="0" w:line="276" w:lineRule="auto"/>
              <w:rPr>
                <w:ins w:id="498" w:author="Tyler" w:date="2017-11-01T16:03:00Z"/>
              </w:rPr>
            </w:pPr>
            <w:ins w:id="499" w:author="Tyler" w:date="2017-11-01T16:03:00Z">
              <w:r>
                <w:t>Controlled</w:t>
              </w:r>
            </w:ins>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49526E7E" w14:textId="77777777" w:rsidR="00B909E9" w:rsidRDefault="006A07A7">
            <w:pPr>
              <w:spacing w:after="0" w:line="276" w:lineRule="auto"/>
              <w:rPr>
                <w:ins w:id="500" w:author="Tyler" w:date="2017-11-01T16:03:00Z"/>
              </w:rPr>
            </w:pPr>
            <w:ins w:id="501" w:author="Tyler" w:date="2017-11-01T16:03:00Z">
              <w:r>
                <w:t>Motor L speed</w:t>
              </w:r>
            </w:ins>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7A65B608" w14:textId="77777777" w:rsidR="00B909E9" w:rsidRDefault="006A07A7">
            <w:pPr>
              <w:spacing w:after="0" w:line="276" w:lineRule="auto"/>
              <w:rPr>
                <w:ins w:id="502" w:author="Tyler" w:date="2017-11-01T16:03:00Z"/>
              </w:rPr>
            </w:pPr>
            <w:ins w:id="503" w:author="Tyler" w:date="2017-11-01T16:03:00Z">
              <w:r>
                <w:t xml:space="preserve"> deg/s</w:t>
              </w:r>
            </w:ins>
          </w:p>
        </w:tc>
      </w:tr>
      <w:tr w:rsidR="00B909E9" w14:paraId="0A7D895C" w14:textId="77777777">
        <w:trPr>
          <w:trHeight w:val="480"/>
          <w:ins w:id="504" w:author="Tyler" w:date="2017-11-01T16:03:00Z"/>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2B51C5" w14:textId="77777777" w:rsidR="00B909E9" w:rsidRDefault="006A07A7">
            <w:pPr>
              <w:spacing w:after="0" w:line="276" w:lineRule="auto"/>
              <w:rPr>
                <w:ins w:id="505" w:author="Tyler" w:date="2017-11-01T16:03:00Z"/>
              </w:rPr>
            </w:pPr>
            <w:ins w:id="506" w:author="Tyler" w:date="2017-11-01T16:03:00Z">
              <w:r>
                <w:t>c_motorR_speed</w:t>
              </w:r>
            </w:ins>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2FECB780" w14:textId="77777777" w:rsidR="00B909E9" w:rsidRDefault="006A07A7">
            <w:pPr>
              <w:spacing w:after="0" w:line="276" w:lineRule="auto"/>
              <w:rPr>
                <w:ins w:id="507" w:author="Tyler" w:date="2017-11-01T16:03:00Z"/>
              </w:rPr>
            </w:pPr>
            <w:ins w:id="508" w:author="Tyler" w:date="2017-11-01T16:03:00Z">
              <w:r>
                <w:t>Controlled</w:t>
              </w:r>
            </w:ins>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2748878A" w14:textId="77777777" w:rsidR="00B909E9" w:rsidRDefault="006A07A7">
            <w:pPr>
              <w:spacing w:after="0" w:line="276" w:lineRule="auto"/>
              <w:rPr>
                <w:ins w:id="509" w:author="Tyler" w:date="2017-11-01T16:03:00Z"/>
              </w:rPr>
            </w:pPr>
            <w:ins w:id="510" w:author="Tyler" w:date="2017-11-01T16:03:00Z">
              <w:r>
                <w:t>Motor R speed</w:t>
              </w:r>
            </w:ins>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2484820A" w14:textId="77777777" w:rsidR="00B909E9" w:rsidRDefault="006A07A7">
            <w:pPr>
              <w:spacing w:after="0" w:line="276" w:lineRule="auto"/>
              <w:rPr>
                <w:ins w:id="511" w:author="Tyler" w:date="2017-11-01T16:03:00Z"/>
              </w:rPr>
            </w:pPr>
            <w:ins w:id="512" w:author="Tyler" w:date="2017-11-01T16:03:00Z">
              <w:r>
                <w:t xml:space="preserve"> deg/s</w:t>
              </w:r>
            </w:ins>
          </w:p>
        </w:tc>
      </w:tr>
      <w:tr w:rsidR="00B909E9" w14:paraId="133B0FA8" w14:textId="77777777">
        <w:trPr>
          <w:trHeight w:val="480"/>
          <w:ins w:id="513" w:author="Tyler" w:date="2017-11-01T16:03:00Z"/>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0B4C17" w14:textId="77777777" w:rsidR="00B909E9" w:rsidRDefault="006A07A7">
            <w:pPr>
              <w:spacing w:after="0" w:line="276" w:lineRule="auto"/>
              <w:rPr>
                <w:ins w:id="514" w:author="Tyler" w:date="2017-11-01T16:03:00Z"/>
              </w:rPr>
            </w:pPr>
            <w:ins w:id="515" w:author="Tyler" w:date="2017-11-01T16:03:00Z">
              <w:r>
                <w:t>c_brakeL_position</w:t>
              </w:r>
            </w:ins>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0572D4A4" w14:textId="77777777" w:rsidR="00B909E9" w:rsidRDefault="006A07A7">
            <w:pPr>
              <w:spacing w:after="0" w:line="276" w:lineRule="auto"/>
              <w:rPr>
                <w:ins w:id="516" w:author="Tyler" w:date="2017-11-01T16:03:00Z"/>
              </w:rPr>
            </w:pPr>
            <w:ins w:id="517" w:author="Tyler" w:date="2017-11-01T16:03:00Z">
              <w:r>
                <w:t>Controlled</w:t>
              </w:r>
            </w:ins>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21545998" w14:textId="77777777" w:rsidR="00B909E9" w:rsidRDefault="006A07A7">
            <w:pPr>
              <w:spacing w:after="0" w:line="276" w:lineRule="auto"/>
              <w:rPr>
                <w:ins w:id="518" w:author="Tyler" w:date="2017-11-01T16:03:00Z"/>
              </w:rPr>
            </w:pPr>
            <w:ins w:id="519" w:author="Tyler" w:date="2017-11-01T16:03:00Z">
              <w:r>
                <w:t>Brake L position (engage, partially engaged, not engaged)</w:t>
              </w:r>
            </w:ins>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3BFDD0AB" w14:textId="77777777" w:rsidR="00B909E9" w:rsidRDefault="006A07A7">
            <w:pPr>
              <w:spacing w:after="0" w:line="276" w:lineRule="auto"/>
              <w:rPr>
                <w:ins w:id="520" w:author="Tyler" w:date="2017-11-01T16:03:00Z"/>
              </w:rPr>
            </w:pPr>
            <w:ins w:id="521" w:author="Tyler" w:date="2017-11-01T16:03:00Z">
              <w:r>
                <w:t xml:space="preserve"> </w:t>
              </w:r>
            </w:ins>
          </w:p>
        </w:tc>
      </w:tr>
      <w:tr w:rsidR="00B909E9" w14:paraId="3FE4B2A3" w14:textId="77777777">
        <w:trPr>
          <w:trHeight w:val="480"/>
          <w:ins w:id="522" w:author="Tyler" w:date="2017-11-01T16:03:00Z"/>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BD46A35" w14:textId="77777777" w:rsidR="00B909E9" w:rsidRDefault="006A07A7">
            <w:pPr>
              <w:spacing w:after="0" w:line="276" w:lineRule="auto"/>
              <w:rPr>
                <w:ins w:id="523" w:author="Tyler" w:date="2017-11-01T16:03:00Z"/>
              </w:rPr>
            </w:pPr>
            <w:ins w:id="524" w:author="Tyler" w:date="2017-11-01T16:03:00Z">
              <w:r>
                <w:t>c_brakeR_position</w:t>
              </w:r>
            </w:ins>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7EFB6CB6" w14:textId="77777777" w:rsidR="00B909E9" w:rsidRDefault="006A07A7">
            <w:pPr>
              <w:spacing w:after="0" w:line="276" w:lineRule="auto"/>
              <w:rPr>
                <w:ins w:id="525" w:author="Tyler" w:date="2017-11-01T16:03:00Z"/>
              </w:rPr>
            </w:pPr>
            <w:ins w:id="526" w:author="Tyler" w:date="2017-11-01T16:03:00Z">
              <w:r>
                <w:t>Controlled</w:t>
              </w:r>
            </w:ins>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0E866CD2" w14:textId="77777777" w:rsidR="00B909E9" w:rsidRDefault="006A07A7">
            <w:pPr>
              <w:spacing w:after="0" w:line="276" w:lineRule="auto"/>
              <w:rPr>
                <w:ins w:id="527" w:author="Tyler" w:date="2017-11-01T16:03:00Z"/>
              </w:rPr>
            </w:pPr>
            <w:ins w:id="528" w:author="Tyler" w:date="2017-11-01T16:03:00Z">
              <w:r>
                <w:t>Brake R position (engaged, partially engaged, not engaged)</w:t>
              </w:r>
            </w:ins>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56095A94" w14:textId="77777777" w:rsidR="00B909E9" w:rsidRDefault="006A07A7">
            <w:pPr>
              <w:spacing w:after="0" w:line="276" w:lineRule="auto"/>
              <w:rPr>
                <w:ins w:id="529" w:author="Tyler" w:date="2017-11-01T16:03:00Z"/>
              </w:rPr>
            </w:pPr>
            <w:ins w:id="530" w:author="Tyler" w:date="2017-11-01T16:03:00Z">
              <w:r>
                <w:t xml:space="preserve"> </w:t>
              </w:r>
            </w:ins>
          </w:p>
        </w:tc>
      </w:tr>
      <w:tr w:rsidR="00B909E9" w14:paraId="319D4F34" w14:textId="77777777">
        <w:trPr>
          <w:trHeight w:val="480"/>
          <w:ins w:id="531" w:author="Tyler" w:date="2017-11-01T16:03:00Z"/>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A5ED02" w14:textId="77777777" w:rsidR="00B909E9" w:rsidRDefault="006A07A7">
            <w:pPr>
              <w:spacing w:after="0" w:line="276" w:lineRule="auto"/>
              <w:rPr>
                <w:ins w:id="532" w:author="Tyler" w:date="2017-11-01T16:03:00Z"/>
              </w:rPr>
            </w:pPr>
            <w:ins w:id="533" w:author="Tyler" w:date="2017-11-01T16:03:00Z">
              <w:r>
                <w:t>c_charge_walker</w:t>
              </w:r>
            </w:ins>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4F823EBE" w14:textId="77777777" w:rsidR="00B909E9" w:rsidRDefault="006A07A7">
            <w:pPr>
              <w:spacing w:after="0" w:line="276" w:lineRule="auto"/>
              <w:rPr>
                <w:ins w:id="534" w:author="Tyler" w:date="2017-11-01T16:03:00Z"/>
              </w:rPr>
            </w:pPr>
            <w:ins w:id="535" w:author="Tyler" w:date="2017-11-01T16:03:00Z">
              <w:r>
                <w:t>Controlled</w:t>
              </w:r>
            </w:ins>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52ADD0C5" w14:textId="77777777" w:rsidR="00B909E9" w:rsidRDefault="006A07A7">
            <w:pPr>
              <w:spacing w:after="0" w:line="276" w:lineRule="auto"/>
              <w:rPr>
                <w:ins w:id="536" w:author="Tyler" w:date="2017-11-01T16:03:00Z"/>
              </w:rPr>
            </w:pPr>
            <w:ins w:id="537" w:author="Tyler" w:date="2017-11-01T16:03:00Z">
              <w:r>
                <w:t>Walker plugged in to charge</w:t>
              </w:r>
            </w:ins>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712EF5EC" w14:textId="77777777" w:rsidR="00B909E9" w:rsidRDefault="006A07A7">
            <w:pPr>
              <w:spacing w:after="0" w:line="276" w:lineRule="auto"/>
              <w:rPr>
                <w:ins w:id="538" w:author="Tyler" w:date="2017-11-01T16:03:00Z"/>
              </w:rPr>
            </w:pPr>
            <w:ins w:id="539" w:author="Tyler" w:date="2017-11-01T16:03:00Z">
              <w:r>
                <w:t xml:space="preserve"> Boolean</w:t>
              </w:r>
            </w:ins>
          </w:p>
        </w:tc>
      </w:tr>
      <w:tr w:rsidR="00B909E9" w14:paraId="77A30E5B" w14:textId="77777777">
        <w:trPr>
          <w:trHeight w:val="480"/>
          <w:ins w:id="540" w:author="Tyler" w:date="2017-11-01T16:03:00Z"/>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F44A17" w14:textId="77777777" w:rsidR="00B909E9" w:rsidRDefault="006A07A7">
            <w:pPr>
              <w:spacing w:after="0" w:line="276" w:lineRule="auto"/>
              <w:rPr>
                <w:ins w:id="541" w:author="Tyler" w:date="2017-11-01T16:03:00Z"/>
              </w:rPr>
            </w:pPr>
            <w:ins w:id="542" w:author="Tyler" w:date="2017-11-01T16:03:00Z">
              <w:r>
                <w:t>c_docking_latch</w:t>
              </w:r>
            </w:ins>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08CB4A25" w14:textId="77777777" w:rsidR="00B909E9" w:rsidRDefault="006A07A7">
            <w:pPr>
              <w:spacing w:after="0" w:line="276" w:lineRule="auto"/>
              <w:rPr>
                <w:ins w:id="543" w:author="Tyler" w:date="2017-11-01T16:03:00Z"/>
              </w:rPr>
            </w:pPr>
            <w:ins w:id="544" w:author="Tyler" w:date="2017-11-01T16:03:00Z">
              <w:r>
                <w:t>Controlled</w:t>
              </w:r>
            </w:ins>
          </w:p>
        </w:tc>
        <w:tc>
          <w:tcPr>
            <w:tcW w:w="3555" w:type="dxa"/>
            <w:tcBorders>
              <w:top w:val="nil"/>
              <w:left w:val="nil"/>
              <w:bottom w:val="single" w:sz="7" w:space="0" w:color="000000"/>
              <w:right w:val="single" w:sz="7" w:space="0" w:color="000000"/>
            </w:tcBorders>
            <w:tcMar>
              <w:top w:w="100" w:type="dxa"/>
              <w:left w:w="100" w:type="dxa"/>
              <w:bottom w:w="100" w:type="dxa"/>
              <w:right w:w="100" w:type="dxa"/>
            </w:tcMar>
          </w:tcPr>
          <w:p w14:paraId="79E83598" w14:textId="77777777" w:rsidR="00B909E9" w:rsidRDefault="006A07A7">
            <w:pPr>
              <w:spacing w:after="0" w:line="276" w:lineRule="auto"/>
              <w:rPr>
                <w:ins w:id="545" w:author="Tyler" w:date="2017-11-01T16:03:00Z"/>
              </w:rPr>
            </w:pPr>
            <w:ins w:id="546" w:author="Tyler" w:date="2017-11-01T16:03:00Z">
              <w:r>
                <w:t>Walker latched at docked</w:t>
              </w:r>
            </w:ins>
          </w:p>
        </w:tc>
        <w:tc>
          <w:tcPr>
            <w:tcW w:w="2190" w:type="dxa"/>
            <w:tcBorders>
              <w:top w:val="nil"/>
              <w:left w:val="nil"/>
              <w:bottom w:val="single" w:sz="7" w:space="0" w:color="000000"/>
              <w:right w:val="single" w:sz="7" w:space="0" w:color="000000"/>
            </w:tcBorders>
            <w:tcMar>
              <w:top w:w="100" w:type="dxa"/>
              <w:left w:w="100" w:type="dxa"/>
              <w:bottom w:w="100" w:type="dxa"/>
              <w:right w:w="100" w:type="dxa"/>
            </w:tcMar>
          </w:tcPr>
          <w:p w14:paraId="5C5D0559" w14:textId="77777777" w:rsidR="00B909E9" w:rsidRDefault="006A07A7">
            <w:pPr>
              <w:spacing w:after="0" w:line="276" w:lineRule="auto"/>
              <w:rPr>
                <w:ins w:id="547" w:author="Tyler" w:date="2017-11-01T16:03:00Z"/>
              </w:rPr>
            </w:pPr>
            <w:ins w:id="548" w:author="Tyler" w:date="2017-11-01T16:03:00Z">
              <w:r>
                <w:t xml:space="preserve"> Boolean</w:t>
              </w:r>
            </w:ins>
          </w:p>
        </w:tc>
      </w:tr>
    </w:tbl>
    <w:p w14:paraId="456AAFE5" w14:textId="77777777" w:rsidR="00B909E9" w:rsidRDefault="00B909E9">
      <w:pPr>
        <w:rPr>
          <w:ins w:id="549" w:author="Tyler" w:date="2017-11-01T16:03:00Z"/>
        </w:rPr>
      </w:pPr>
    </w:p>
    <w:p w14:paraId="28EAC154" w14:textId="77777777" w:rsidR="00B909E9" w:rsidRDefault="006A07A7">
      <w:pPr>
        <w:pStyle w:val="Heading3"/>
        <w:rPr>
          <w:ins w:id="550" w:author="Tyler" w:date="2017-11-01T16:03:00Z"/>
        </w:rPr>
      </w:pPr>
      <w:bookmarkStart w:id="551" w:name="_Toc497314625"/>
      <w:ins w:id="552" w:author="Tyler" w:date="2017-11-01T16:03:00Z">
        <w:r>
          <w:lastRenderedPageBreak/>
          <w:t>2.5.1 Autonomous Mode</w:t>
        </w:r>
        <w:bookmarkEnd w:id="551"/>
      </w:ins>
    </w:p>
    <w:p w14:paraId="510784E3" w14:textId="77777777" w:rsidR="00B909E9" w:rsidRDefault="006A07A7">
      <w:pPr>
        <w:jc w:val="center"/>
        <w:rPr>
          <w:ins w:id="553" w:author="Tyler" w:date="2017-11-01T16:03:00Z"/>
        </w:rPr>
      </w:pPr>
      <w:ins w:id="554" w:author="Tyler" w:date="2017-11-01T16:03:00Z">
        <w:r>
          <w:rPr>
            <w:noProof/>
          </w:rPr>
          <w:drawing>
            <wp:inline distT="114300" distB="114300" distL="114300" distR="114300" wp14:anchorId="5DD4EEAB" wp14:editId="4CD5046A">
              <wp:extent cx="5476875" cy="3476625"/>
              <wp:effectExtent l="0" t="0" r="0" b="0"/>
              <wp:docPr id="5" name="image13.png" descr="Autonomous.png"/>
              <wp:cNvGraphicFramePr/>
              <a:graphic xmlns:a="http://schemas.openxmlformats.org/drawingml/2006/main">
                <a:graphicData uri="http://schemas.openxmlformats.org/drawingml/2006/picture">
                  <pic:pic xmlns:pic="http://schemas.openxmlformats.org/drawingml/2006/picture">
                    <pic:nvPicPr>
                      <pic:cNvPr id="0" name="image13.png" descr="Autonomous.png"/>
                      <pic:cNvPicPr preferRelativeResize="0"/>
                    </pic:nvPicPr>
                    <pic:blipFill>
                      <a:blip r:embed="rId11"/>
                      <a:srcRect/>
                      <a:stretch>
                        <a:fillRect/>
                      </a:stretch>
                    </pic:blipFill>
                    <pic:spPr>
                      <a:xfrm>
                        <a:off x="0" y="0"/>
                        <a:ext cx="5476875" cy="3476625"/>
                      </a:xfrm>
                      <a:prstGeom prst="rect">
                        <a:avLst/>
                      </a:prstGeom>
                      <a:ln/>
                    </pic:spPr>
                  </pic:pic>
                </a:graphicData>
              </a:graphic>
            </wp:inline>
          </w:drawing>
        </w:r>
      </w:ins>
    </w:p>
    <w:p w14:paraId="2881DC59" w14:textId="77777777" w:rsidR="00B909E9" w:rsidRDefault="001B6DFE" w:rsidP="001B6DFE">
      <w:pPr>
        <w:pStyle w:val="Caption"/>
        <w:jc w:val="center"/>
        <w:rPr>
          <w:ins w:id="555" w:author="Tyler" w:date="2017-11-01T16:03:00Z"/>
        </w:rPr>
      </w:pPr>
      <w:bookmarkStart w:id="556" w:name="_Toc497314547"/>
      <w:ins w:id="557" w:author="Tyler" w:date="2017-11-01T16:03:00Z">
        <w:r>
          <w:t xml:space="preserve">Figure </w:t>
        </w:r>
        <w:r w:rsidR="00EA0E61">
          <w:fldChar w:fldCharType="begin"/>
        </w:r>
        <w:r w:rsidR="00EA0E61">
          <w:instrText xml:space="preserve"> SEQ Figure \* ARABIC </w:instrText>
        </w:r>
        <w:r w:rsidR="00EA0E61">
          <w:fldChar w:fldCharType="separate"/>
        </w:r>
        <w:r>
          <w:rPr>
            <w:noProof/>
          </w:rPr>
          <w:t>4</w:t>
        </w:r>
        <w:r w:rsidR="00EA0E61">
          <w:rPr>
            <w:noProof/>
          </w:rPr>
          <w:fldChar w:fldCharType="end"/>
        </w:r>
        <w:r>
          <w:t xml:space="preserve"> - Autonomous Mode Diagram</w:t>
        </w:r>
        <w:bookmarkEnd w:id="556"/>
      </w:ins>
    </w:p>
    <w:p w14:paraId="18EEFAAE" w14:textId="77777777" w:rsidR="00B909E9" w:rsidRDefault="00B909E9">
      <w:pPr>
        <w:rPr>
          <w:ins w:id="558" w:author="Tyler" w:date="2017-11-01T16:03:00Z"/>
        </w:rPr>
      </w:pPr>
    </w:p>
    <w:p w14:paraId="2313AF78" w14:textId="77777777" w:rsidR="00B909E9" w:rsidRDefault="00B909E9">
      <w:pPr>
        <w:rPr>
          <w:ins w:id="559" w:author="Tyler" w:date="2017-11-01T16:03:00Z"/>
        </w:rPr>
      </w:pPr>
    </w:p>
    <w:p w14:paraId="453F424B" w14:textId="77777777" w:rsidR="00B909E9" w:rsidRDefault="006A07A7">
      <w:pPr>
        <w:pStyle w:val="Heading3"/>
        <w:rPr>
          <w:ins w:id="560" w:author="Tyler" w:date="2017-11-01T16:03:00Z"/>
        </w:rPr>
      </w:pPr>
      <w:bookmarkStart w:id="561" w:name="_Toc497314626"/>
      <w:ins w:id="562" w:author="Tyler" w:date="2017-11-01T16:03:00Z">
        <w:r>
          <w:lastRenderedPageBreak/>
          <w:t>2.5.2 Manual Mode</w:t>
        </w:r>
        <w:bookmarkEnd w:id="561"/>
      </w:ins>
    </w:p>
    <w:p w14:paraId="26DF1DD3" w14:textId="77777777" w:rsidR="00B909E9" w:rsidRDefault="006A07A7">
      <w:pPr>
        <w:jc w:val="center"/>
        <w:rPr>
          <w:ins w:id="563" w:author="Tyler" w:date="2017-11-01T16:03:00Z"/>
        </w:rPr>
      </w:pPr>
      <w:ins w:id="564" w:author="Tyler" w:date="2017-11-01T16:03:00Z">
        <w:r>
          <w:rPr>
            <w:noProof/>
          </w:rPr>
          <w:drawing>
            <wp:inline distT="114300" distB="114300" distL="114300" distR="114300" wp14:anchorId="23173EBC" wp14:editId="4DCE7F2C">
              <wp:extent cx="5219700" cy="3524250"/>
              <wp:effectExtent l="0" t="0" r="0" b="0"/>
              <wp:docPr id="4" name="image12.png" descr="Manual.png"/>
              <wp:cNvGraphicFramePr/>
              <a:graphic xmlns:a="http://schemas.openxmlformats.org/drawingml/2006/main">
                <a:graphicData uri="http://schemas.openxmlformats.org/drawingml/2006/picture">
                  <pic:pic xmlns:pic="http://schemas.openxmlformats.org/drawingml/2006/picture">
                    <pic:nvPicPr>
                      <pic:cNvPr id="0" name="image12.png" descr="Manual.png"/>
                      <pic:cNvPicPr preferRelativeResize="0"/>
                    </pic:nvPicPr>
                    <pic:blipFill>
                      <a:blip r:embed="rId12"/>
                      <a:srcRect/>
                      <a:stretch>
                        <a:fillRect/>
                      </a:stretch>
                    </pic:blipFill>
                    <pic:spPr>
                      <a:xfrm>
                        <a:off x="0" y="0"/>
                        <a:ext cx="5219700" cy="3524250"/>
                      </a:xfrm>
                      <a:prstGeom prst="rect">
                        <a:avLst/>
                      </a:prstGeom>
                      <a:ln/>
                    </pic:spPr>
                  </pic:pic>
                </a:graphicData>
              </a:graphic>
            </wp:inline>
          </w:drawing>
        </w:r>
      </w:ins>
    </w:p>
    <w:p w14:paraId="5887F4AD" w14:textId="77777777" w:rsidR="001B6DFE" w:rsidRDefault="001B6DFE" w:rsidP="001B6DFE">
      <w:pPr>
        <w:pStyle w:val="Caption"/>
        <w:jc w:val="center"/>
        <w:rPr>
          <w:ins w:id="565" w:author="Tyler" w:date="2017-11-01T16:03:00Z"/>
        </w:rPr>
      </w:pPr>
      <w:bookmarkStart w:id="566" w:name="_Toc497314548"/>
      <w:ins w:id="567" w:author="Tyler" w:date="2017-11-01T16:03:00Z">
        <w:r>
          <w:t xml:space="preserve">Figure </w:t>
        </w:r>
        <w:r w:rsidR="00EA0E61">
          <w:fldChar w:fldCharType="begin"/>
        </w:r>
        <w:r w:rsidR="00EA0E61">
          <w:instrText xml:space="preserve"> SEQ Figure \* ARABIC </w:instrText>
        </w:r>
        <w:r w:rsidR="00EA0E61">
          <w:fldChar w:fldCharType="separate"/>
        </w:r>
        <w:r>
          <w:rPr>
            <w:noProof/>
          </w:rPr>
          <w:t>5</w:t>
        </w:r>
        <w:r w:rsidR="00EA0E61">
          <w:rPr>
            <w:noProof/>
          </w:rPr>
          <w:fldChar w:fldCharType="end"/>
        </w:r>
        <w:r>
          <w:t xml:space="preserve"> - Manual Mode Diagram</w:t>
        </w:r>
        <w:bookmarkEnd w:id="566"/>
      </w:ins>
    </w:p>
    <w:p w14:paraId="72C2868F" w14:textId="77777777" w:rsidR="00B909E9" w:rsidRDefault="006A07A7">
      <w:pPr>
        <w:pStyle w:val="Heading3"/>
        <w:rPr>
          <w:ins w:id="568" w:author="Tyler" w:date="2017-11-01T16:03:00Z"/>
        </w:rPr>
      </w:pPr>
      <w:bookmarkStart w:id="569" w:name="_8jynm5ffz7n" w:colFirst="0" w:colLast="0"/>
      <w:bookmarkStart w:id="570" w:name="_Toc497314627"/>
      <w:bookmarkEnd w:id="569"/>
      <w:ins w:id="571" w:author="Tyler" w:date="2017-11-01T16:03:00Z">
        <w:r>
          <w:t>2.5.3 Phone App</w:t>
        </w:r>
        <w:bookmarkEnd w:id="570"/>
      </w:ins>
    </w:p>
    <w:p w14:paraId="2BB10380" w14:textId="77777777" w:rsidR="00B909E9" w:rsidRDefault="006A07A7">
      <w:pPr>
        <w:jc w:val="center"/>
        <w:rPr>
          <w:ins w:id="572" w:author="Tyler" w:date="2017-11-01T16:03:00Z"/>
        </w:rPr>
      </w:pPr>
      <w:ins w:id="573" w:author="Tyler" w:date="2017-11-01T16:03:00Z">
        <w:r>
          <w:rPr>
            <w:noProof/>
          </w:rPr>
          <w:drawing>
            <wp:inline distT="114300" distB="114300" distL="114300" distR="114300" wp14:anchorId="05F1A2C4" wp14:editId="21FDDC46">
              <wp:extent cx="4486275" cy="2143125"/>
              <wp:effectExtent l="0" t="0" r="0" b="0"/>
              <wp:docPr id="8" name="image16.png" descr="Phone_App.png"/>
              <wp:cNvGraphicFramePr/>
              <a:graphic xmlns:a="http://schemas.openxmlformats.org/drawingml/2006/main">
                <a:graphicData uri="http://schemas.openxmlformats.org/drawingml/2006/picture">
                  <pic:pic xmlns:pic="http://schemas.openxmlformats.org/drawingml/2006/picture">
                    <pic:nvPicPr>
                      <pic:cNvPr id="0" name="image16.png" descr="Phone_App.png"/>
                      <pic:cNvPicPr preferRelativeResize="0"/>
                    </pic:nvPicPr>
                    <pic:blipFill>
                      <a:blip r:embed="rId13"/>
                      <a:srcRect/>
                      <a:stretch>
                        <a:fillRect/>
                      </a:stretch>
                    </pic:blipFill>
                    <pic:spPr>
                      <a:xfrm>
                        <a:off x="0" y="0"/>
                        <a:ext cx="4486275" cy="2143125"/>
                      </a:xfrm>
                      <a:prstGeom prst="rect">
                        <a:avLst/>
                      </a:prstGeom>
                      <a:ln/>
                    </pic:spPr>
                  </pic:pic>
                </a:graphicData>
              </a:graphic>
            </wp:inline>
          </w:drawing>
        </w:r>
      </w:ins>
    </w:p>
    <w:p w14:paraId="40E0208A" w14:textId="77777777" w:rsidR="001B6DFE" w:rsidRDefault="001B6DFE" w:rsidP="001B6DFE">
      <w:pPr>
        <w:pStyle w:val="Caption"/>
        <w:jc w:val="center"/>
        <w:rPr>
          <w:ins w:id="574" w:author="Tyler" w:date="2017-11-01T16:03:00Z"/>
        </w:rPr>
      </w:pPr>
      <w:bookmarkStart w:id="575" w:name="_Toc497314549"/>
      <w:ins w:id="576" w:author="Tyler" w:date="2017-11-01T16:03:00Z">
        <w:r>
          <w:t xml:space="preserve">Figure </w:t>
        </w:r>
        <w:r w:rsidR="00EA0E61">
          <w:fldChar w:fldCharType="begin"/>
        </w:r>
        <w:r w:rsidR="00EA0E61">
          <w:instrText xml:space="preserve"> SEQ Figure \* ARABIC </w:instrText>
        </w:r>
        <w:r w:rsidR="00EA0E61">
          <w:fldChar w:fldCharType="separate"/>
        </w:r>
        <w:r>
          <w:rPr>
            <w:noProof/>
          </w:rPr>
          <w:t>6</w:t>
        </w:r>
        <w:r w:rsidR="00EA0E61">
          <w:rPr>
            <w:noProof/>
          </w:rPr>
          <w:fldChar w:fldCharType="end"/>
        </w:r>
        <w:r>
          <w:t xml:space="preserve"> - Phone App Diagram</w:t>
        </w:r>
        <w:bookmarkEnd w:id="575"/>
      </w:ins>
    </w:p>
    <w:p w14:paraId="714D1C35" w14:textId="77777777" w:rsidR="00B909E9" w:rsidRDefault="00B909E9">
      <w:pPr>
        <w:rPr>
          <w:ins w:id="577" w:author="Tyler" w:date="2017-11-01T16:03:00Z"/>
        </w:rPr>
      </w:pPr>
    </w:p>
    <w:p w14:paraId="3640016F" w14:textId="77777777" w:rsidR="00B909E9" w:rsidRDefault="00B909E9">
      <w:pPr>
        <w:rPr>
          <w:ins w:id="578" w:author="Tyler" w:date="2017-11-01T16:03:00Z"/>
        </w:rPr>
      </w:pPr>
    </w:p>
    <w:p w14:paraId="5083D39E" w14:textId="77777777" w:rsidR="00B909E9" w:rsidRDefault="006A07A7">
      <w:pPr>
        <w:pStyle w:val="Heading3"/>
        <w:rPr>
          <w:ins w:id="579" w:author="Tyler" w:date="2017-11-01T16:03:00Z"/>
        </w:rPr>
      </w:pPr>
      <w:bookmarkStart w:id="580" w:name="_Toc497314628"/>
      <w:ins w:id="581" w:author="Tyler" w:date="2017-11-01T16:03:00Z">
        <w:r>
          <w:t>2.5.4 Docking Station</w:t>
        </w:r>
        <w:bookmarkEnd w:id="580"/>
      </w:ins>
    </w:p>
    <w:p w14:paraId="6C5A3B7F" w14:textId="77777777" w:rsidR="00B909E9" w:rsidRDefault="00B909E9">
      <w:pPr>
        <w:jc w:val="center"/>
        <w:rPr>
          <w:ins w:id="582" w:author="Tyler" w:date="2017-11-01T16:03:00Z"/>
        </w:rPr>
      </w:pPr>
    </w:p>
    <w:p w14:paraId="5CA974F1" w14:textId="77777777" w:rsidR="00B909E9" w:rsidRDefault="006A07A7">
      <w:pPr>
        <w:jc w:val="center"/>
        <w:rPr>
          <w:ins w:id="583" w:author="Tyler" w:date="2017-11-01T16:03:00Z"/>
        </w:rPr>
      </w:pPr>
      <w:ins w:id="584" w:author="Tyler" w:date="2017-11-01T16:03:00Z">
        <w:r>
          <w:rPr>
            <w:noProof/>
          </w:rPr>
          <w:drawing>
            <wp:inline distT="114300" distB="114300" distL="114300" distR="114300" wp14:anchorId="22F81D35" wp14:editId="23854170">
              <wp:extent cx="4819650" cy="2133600"/>
              <wp:effectExtent l="0" t="0" r="0" b="0"/>
              <wp:docPr id="6" name="image14.png" descr="Docking_Station.png"/>
              <wp:cNvGraphicFramePr/>
              <a:graphic xmlns:a="http://schemas.openxmlformats.org/drawingml/2006/main">
                <a:graphicData uri="http://schemas.openxmlformats.org/drawingml/2006/picture">
                  <pic:pic xmlns:pic="http://schemas.openxmlformats.org/drawingml/2006/picture">
                    <pic:nvPicPr>
                      <pic:cNvPr id="0" name="image14.png" descr="Docking_Station.png"/>
                      <pic:cNvPicPr preferRelativeResize="0"/>
                    </pic:nvPicPr>
                    <pic:blipFill>
                      <a:blip r:embed="rId14"/>
                      <a:srcRect/>
                      <a:stretch>
                        <a:fillRect/>
                      </a:stretch>
                    </pic:blipFill>
                    <pic:spPr>
                      <a:xfrm>
                        <a:off x="0" y="0"/>
                        <a:ext cx="4819650" cy="2133600"/>
                      </a:xfrm>
                      <a:prstGeom prst="rect">
                        <a:avLst/>
                      </a:prstGeom>
                      <a:ln/>
                    </pic:spPr>
                  </pic:pic>
                </a:graphicData>
              </a:graphic>
            </wp:inline>
          </w:drawing>
        </w:r>
      </w:ins>
    </w:p>
    <w:p w14:paraId="6BF81A7D" w14:textId="77777777" w:rsidR="001B6DFE" w:rsidRDefault="001B6DFE" w:rsidP="001B6DFE">
      <w:pPr>
        <w:pStyle w:val="Caption"/>
        <w:jc w:val="center"/>
        <w:rPr>
          <w:ins w:id="585" w:author="Tyler" w:date="2017-11-01T16:03:00Z"/>
        </w:rPr>
      </w:pPr>
      <w:bookmarkStart w:id="586" w:name="_Toc497314550"/>
      <w:ins w:id="587" w:author="Tyler" w:date="2017-11-01T16:03:00Z">
        <w:r>
          <w:t xml:space="preserve">Figure </w:t>
        </w:r>
        <w:r w:rsidR="00EA0E61">
          <w:fldChar w:fldCharType="begin"/>
        </w:r>
        <w:r w:rsidR="00EA0E61">
          <w:instrText xml:space="preserve"> SEQ Figure \* ARABIC </w:instrText>
        </w:r>
        <w:r w:rsidR="00EA0E61">
          <w:fldChar w:fldCharType="separate"/>
        </w:r>
        <w:r>
          <w:rPr>
            <w:noProof/>
          </w:rPr>
          <w:t>7</w:t>
        </w:r>
        <w:r w:rsidR="00EA0E61">
          <w:rPr>
            <w:noProof/>
          </w:rPr>
          <w:fldChar w:fldCharType="end"/>
        </w:r>
        <w:r>
          <w:t xml:space="preserve"> - Docking Station Diagram</w:t>
        </w:r>
        <w:bookmarkEnd w:id="586"/>
      </w:ins>
    </w:p>
    <w:p w14:paraId="281D1E8E" w14:textId="77777777" w:rsidR="00B909E9" w:rsidRDefault="006A07A7">
      <w:r>
        <w:br w:type="page"/>
      </w:r>
    </w:p>
    <w:p w14:paraId="0029EBDB" w14:textId="77777777" w:rsidR="00B909E9" w:rsidRDefault="006A07A7" w:rsidP="00DE0521">
      <w:pPr>
        <w:pStyle w:val="Heading1"/>
      </w:pPr>
      <w:bookmarkStart w:id="588" w:name="_Toc497314629"/>
      <w:bookmarkStart w:id="589" w:name="_Toc495417067"/>
      <w:r>
        <w:lastRenderedPageBreak/>
        <w:t>3 Specific Requirements</w:t>
      </w:r>
      <w:bookmarkEnd w:id="588"/>
      <w:bookmarkEnd w:id="589"/>
    </w:p>
    <w:p w14:paraId="6349E1DC" w14:textId="77777777" w:rsidR="00DE0521" w:rsidRPr="00DE0521" w:rsidRDefault="00DE0521" w:rsidP="00DE0521"/>
    <w:p w14:paraId="246AA2B2" w14:textId="77777777" w:rsidR="00B909E9" w:rsidRDefault="006A07A7">
      <w:pPr>
        <w:pStyle w:val="Heading2"/>
      </w:pPr>
      <w:bookmarkStart w:id="590" w:name="_Toc497314630"/>
      <w:bookmarkStart w:id="591" w:name="_Toc495417068"/>
      <w:r>
        <w:t>3.1 Functional Requirements</w:t>
      </w:r>
      <w:bookmarkEnd w:id="590"/>
      <w:bookmarkEnd w:id="591"/>
    </w:p>
    <w:p w14:paraId="29F04C80" w14:textId="77777777" w:rsidR="00B909E9" w:rsidRPr="001B6DFE" w:rsidRDefault="006A07A7" w:rsidP="0029369E">
      <w:pPr>
        <w:pStyle w:val="Heading3"/>
        <w:jc w:val="both"/>
        <w:rPr>
          <w:ins w:id="592" w:author="Tyler" w:date="2017-11-01T16:03:00Z"/>
        </w:rPr>
      </w:pPr>
      <w:bookmarkStart w:id="593" w:name="_Toc497314631"/>
      <w:ins w:id="594" w:author="Tyler" w:date="2017-11-01T16:03:00Z">
        <w:r w:rsidRPr="001B6DFE">
          <w:t>3.1.1 Autonomous Mode</w:t>
        </w:r>
        <w:bookmarkEnd w:id="593"/>
      </w:ins>
    </w:p>
    <w:p w14:paraId="02B38912" w14:textId="77777777" w:rsidR="00B909E9" w:rsidRDefault="006A07A7" w:rsidP="0029369E">
      <w:pPr>
        <w:numPr>
          <w:ilvl w:val="0"/>
          <w:numId w:val="7"/>
        </w:numPr>
        <w:contextualSpacing/>
        <w:jc w:val="both"/>
        <w:rPr>
          <w:ins w:id="595" w:author="Tyler" w:date="2017-11-01T16:03:00Z"/>
        </w:rPr>
      </w:pPr>
      <w:ins w:id="596" w:author="Tyler" w:date="2017-11-01T16:03:00Z">
        <w:r>
          <w:t>Autonomous Mode shall not be possible if there is no power drawn from the onboard battery</w:t>
        </w:r>
      </w:ins>
    </w:p>
    <w:p w14:paraId="3C9E1E5A" w14:textId="77777777" w:rsidR="00B909E9" w:rsidRDefault="006A07A7" w:rsidP="0029369E">
      <w:pPr>
        <w:numPr>
          <w:ilvl w:val="0"/>
          <w:numId w:val="7"/>
        </w:numPr>
        <w:contextualSpacing/>
        <w:jc w:val="both"/>
        <w:rPr>
          <w:ins w:id="597" w:author="Tyler" w:date="2017-11-01T16:03:00Z"/>
        </w:rPr>
      </w:pPr>
      <w:ins w:id="598" w:author="Tyler" w:date="2017-11-01T16:03:00Z">
        <w:r>
          <w:t>When requested via phone app, the SmartWalker shall navigate by itself to and from the user’s phone and docking station as per the request</w:t>
        </w:r>
      </w:ins>
    </w:p>
    <w:p w14:paraId="18FF3FFC" w14:textId="77777777" w:rsidR="00B909E9" w:rsidRDefault="006A07A7" w:rsidP="0029369E">
      <w:pPr>
        <w:numPr>
          <w:ilvl w:val="0"/>
          <w:numId w:val="7"/>
        </w:numPr>
        <w:contextualSpacing/>
        <w:jc w:val="both"/>
        <w:rPr>
          <w:ins w:id="599" w:author="Tyler" w:date="2017-11-01T16:03:00Z"/>
        </w:rPr>
      </w:pPr>
      <w:ins w:id="600" w:author="Tyler" w:date="2017-11-01T16:03:00Z">
        <w:r>
          <w:t>The SmartWalker shall detect obstructions in its path using proximity sensors</w:t>
        </w:r>
      </w:ins>
    </w:p>
    <w:p w14:paraId="13467680" w14:textId="77777777" w:rsidR="00B909E9" w:rsidRDefault="006A07A7" w:rsidP="0029369E">
      <w:pPr>
        <w:numPr>
          <w:ilvl w:val="0"/>
          <w:numId w:val="7"/>
        </w:numPr>
        <w:contextualSpacing/>
        <w:jc w:val="both"/>
        <w:rPr>
          <w:ins w:id="601" w:author="Tyler" w:date="2017-11-01T16:03:00Z"/>
        </w:rPr>
      </w:pPr>
      <w:ins w:id="602" w:author="Tyler" w:date="2017-11-01T16:03:00Z">
        <w:r>
          <w:t>The SmartWalker shall use a depth sensor to detect how far away objects/targets in its path are</w:t>
        </w:r>
      </w:ins>
    </w:p>
    <w:p w14:paraId="113CB8B6" w14:textId="77777777" w:rsidR="00B909E9" w:rsidRDefault="006A07A7" w:rsidP="0029369E">
      <w:pPr>
        <w:numPr>
          <w:ilvl w:val="0"/>
          <w:numId w:val="7"/>
        </w:numPr>
        <w:contextualSpacing/>
        <w:jc w:val="both"/>
        <w:rPr>
          <w:ins w:id="603" w:author="Tyler" w:date="2017-11-01T16:03:00Z"/>
        </w:rPr>
      </w:pPr>
      <w:ins w:id="604" w:author="Tyler" w:date="2017-11-01T16:03:00Z">
        <w:r>
          <w:t>The SmartWalker shall receive its orientation and location information from an external source</w:t>
        </w:r>
      </w:ins>
    </w:p>
    <w:p w14:paraId="6186D809" w14:textId="77777777" w:rsidR="00B909E9" w:rsidRDefault="006A07A7" w:rsidP="0029369E">
      <w:pPr>
        <w:numPr>
          <w:ilvl w:val="0"/>
          <w:numId w:val="7"/>
        </w:numPr>
        <w:contextualSpacing/>
        <w:jc w:val="both"/>
        <w:rPr>
          <w:ins w:id="605" w:author="Tyler" w:date="2017-11-01T16:03:00Z"/>
        </w:rPr>
      </w:pPr>
      <w:ins w:id="606" w:author="Tyler" w:date="2017-11-01T16:03:00Z">
        <w:r>
          <w:t>The SmartWalker shall receive the phone location and desired location from the phone app</w:t>
        </w:r>
      </w:ins>
    </w:p>
    <w:p w14:paraId="0D1ABAC6" w14:textId="77777777" w:rsidR="00B909E9" w:rsidRDefault="006A07A7" w:rsidP="0029369E">
      <w:pPr>
        <w:numPr>
          <w:ilvl w:val="0"/>
          <w:numId w:val="7"/>
        </w:numPr>
        <w:contextualSpacing/>
        <w:jc w:val="both"/>
        <w:rPr>
          <w:ins w:id="607" w:author="Tyler" w:date="2017-11-01T16:03:00Z"/>
        </w:rPr>
      </w:pPr>
      <w:ins w:id="608" w:author="Tyler" w:date="2017-11-01T16:03:00Z">
        <w:r>
          <w:t>The SmartWalker shall obey the same drive/brake logic as specified in the Manual Mode section, however the hardware inputs will be replaced with software input commands</w:t>
        </w:r>
      </w:ins>
    </w:p>
    <w:p w14:paraId="557BE7D0" w14:textId="77777777" w:rsidR="00B909E9" w:rsidRPr="001B6DFE" w:rsidRDefault="006A07A7" w:rsidP="0029369E">
      <w:pPr>
        <w:pStyle w:val="Heading3"/>
        <w:jc w:val="both"/>
        <w:rPr>
          <w:ins w:id="609" w:author="Tyler" w:date="2017-11-01T16:03:00Z"/>
        </w:rPr>
      </w:pPr>
      <w:bookmarkStart w:id="610" w:name="_Toc497314632"/>
      <w:ins w:id="611" w:author="Tyler" w:date="2017-11-01T16:03:00Z">
        <w:r w:rsidRPr="001B6DFE">
          <w:t>3.1.2 Manual Mode</w:t>
        </w:r>
        <w:bookmarkEnd w:id="610"/>
      </w:ins>
    </w:p>
    <w:p w14:paraId="0D790503" w14:textId="77777777" w:rsidR="00B909E9" w:rsidRDefault="006A07A7" w:rsidP="0029369E">
      <w:pPr>
        <w:numPr>
          <w:ilvl w:val="0"/>
          <w:numId w:val="2"/>
        </w:numPr>
        <w:contextualSpacing/>
        <w:jc w:val="both"/>
        <w:rPr>
          <w:ins w:id="612" w:author="Tyler" w:date="2017-11-01T16:03:00Z"/>
        </w:rPr>
      </w:pPr>
      <w:ins w:id="613" w:author="Tyler" w:date="2017-11-01T16:03:00Z">
        <w:r>
          <w:t>The SmartWalker shall have its</w:t>
        </w:r>
        <w:r>
          <w:rPr>
            <w:color w:val="FF0000"/>
          </w:rPr>
          <w:t xml:space="preserve"> &lt;drive inputs&gt; </w:t>
        </w:r>
        <w:r>
          <w:t>in the neutral state by default</w:t>
        </w:r>
      </w:ins>
    </w:p>
    <w:p w14:paraId="76C1ED86" w14:textId="77777777" w:rsidR="00B909E9" w:rsidRDefault="006A07A7" w:rsidP="0029369E">
      <w:pPr>
        <w:numPr>
          <w:ilvl w:val="0"/>
          <w:numId w:val="2"/>
        </w:numPr>
        <w:contextualSpacing/>
        <w:jc w:val="both"/>
        <w:rPr>
          <w:ins w:id="614" w:author="Tyler" w:date="2017-11-01T16:03:00Z"/>
        </w:rPr>
      </w:pPr>
      <w:ins w:id="615" w:author="Tyler" w:date="2017-11-01T16:03:00Z">
        <w:r>
          <w:t xml:space="preserve">The SmartWalker’s left wheel shall be inactive and roll freely when the left-hand </w:t>
        </w:r>
        <w:r>
          <w:rPr>
            <w:color w:val="FF0000"/>
          </w:rPr>
          <w:t>&lt;drive input&gt;</w:t>
        </w:r>
        <w:r>
          <w:t xml:space="preserve"> is in its neutral state</w:t>
        </w:r>
      </w:ins>
    </w:p>
    <w:p w14:paraId="08C218AE" w14:textId="77777777" w:rsidR="00B909E9" w:rsidRDefault="006A07A7" w:rsidP="0029369E">
      <w:pPr>
        <w:numPr>
          <w:ilvl w:val="0"/>
          <w:numId w:val="2"/>
        </w:numPr>
        <w:contextualSpacing/>
        <w:jc w:val="both"/>
        <w:rPr>
          <w:ins w:id="616" w:author="Tyler" w:date="2017-11-01T16:03:00Z"/>
        </w:rPr>
      </w:pPr>
      <w:ins w:id="617" w:author="Tyler" w:date="2017-11-01T16:03:00Z">
        <w:r>
          <w:t xml:space="preserve">The SmartWalker’s left wheel shall be active and drive forward when the left-hand </w:t>
        </w:r>
        <w:r>
          <w:rPr>
            <w:color w:val="FF0000"/>
          </w:rPr>
          <w:t>&lt;drive input&gt;</w:t>
        </w:r>
        <w:r>
          <w:t xml:space="preserve"> is in its forward state</w:t>
        </w:r>
      </w:ins>
    </w:p>
    <w:p w14:paraId="19398D60" w14:textId="77777777" w:rsidR="00B909E9" w:rsidRDefault="006A07A7" w:rsidP="0029369E">
      <w:pPr>
        <w:numPr>
          <w:ilvl w:val="0"/>
          <w:numId w:val="2"/>
        </w:numPr>
        <w:contextualSpacing/>
        <w:jc w:val="both"/>
        <w:rPr>
          <w:ins w:id="618" w:author="Tyler" w:date="2017-11-01T16:03:00Z"/>
        </w:rPr>
      </w:pPr>
      <w:ins w:id="619" w:author="Tyler" w:date="2017-11-01T16:03:00Z">
        <w:r>
          <w:t xml:space="preserve">The SmartWalker’s left wheel shall be active and drive backward when the left-hand </w:t>
        </w:r>
        <w:r>
          <w:rPr>
            <w:color w:val="FF0000"/>
          </w:rPr>
          <w:t>&lt;drive input&gt;</w:t>
        </w:r>
        <w:r>
          <w:t xml:space="preserve"> is in its backward state</w:t>
        </w:r>
      </w:ins>
    </w:p>
    <w:p w14:paraId="4FF15E43" w14:textId="77777777" w:rsidR="00B909E9" w:rsidRDefault="006A07A7" w:rsidP="0029369E">
      <w:pPr>
        <w:numPr>
          <w:ilvl w:val="0"/>
          <w:numId w:val="2"/>
        </w:numPr>
        <w:contextualSpacing/>
        <w:jc w:val="both"/>
        <w:rPr>
          <w:ins w:id="620" w:author="Tyler" w:date="2017-11-01T16:03:00Z"/>
        </w:rPr>
      </w:pPr>
      <w:ins w:id="621" w:author="Tyler" w:date="2017-11-01T16:03:00Z">
        <w:r>
          <w:t xml:space="preserve">The SmartWalker’s right wheel shall be inactive and roll freely when the right-hand </w:t>
        </w:r>
        <w:r>
          <w:rPr>
            <w:color w:val="FF0000"/>
          </w:rPr>
          <w:t>&lt;drive input&gt;</w:t>
        </w:r>
        <w:r>
          <w:t xml:space="preserve"> is in its neutral state</w:t>
        </w:r>
      </w:ins>
    </w:p>
    <w:p w14:paraId="79BA07A1" w14:textId="77777777" w:rsidR="00B909E9" w:rsidRDefault="006A07A7" w:rsidP="0029369E">
      <w:pPr>
        <w:numPr>
          <w:ilvl w:val="0"/>
          <w:numId w:val="2"/>
        </w:numPr>
        <w:contextualSpacing/>
        <w:jc w:val="both"/>
        <w:rPr>
          <w:ins w:id="622" w:author="Tyler" w:date="2017-11-01T16:03:00Z"/>
        </w:rPr>
      </w:pPr>
      <w:ins w:id="623" w:author="Tyler" w:date="2017-11-01T16:03:00Z">
        <w:r>
          <w:t xml:space="preserve">The SmartWalker’s right wheel shall be active and drive forward when the right-hand </w:t>
        </w:r>
        <w:r>
          <w:rPr>
            <w:color w:val="FF0000"/>
          </w:rPr>
          <w:t>&lt;drive input&gt;</w:t>
        </w:r>
        <w:r>
          <w:t xml:space="preserve"> is in its forward state</w:t>
        </w:r>
      </w:ins>
    </w:p>
    <w:p w14:paraId="70C39CC7" w14:textId="77777777" w:rsidR="00B909E9" w:rsidRDefault="006A07A7" w:rsidP="0029369E">
      <w:pPr>
        <w:numPr>
          <w:ilvl w:val="0"/>
          <w:numId w:val="2"/>
        </w:numPr>
        <w:contextualSpacing/>
        <w:jc w:val="both"/>
        <w:rPr>
          <w:ins w:id="624" w:author="Tyler" w:date="2017-11-01T16:03:00Z"/>
        </w:rPr>
      </w:pPr>
      <w:ins w:id="625" w:author="Tyler" w:date="2017-11-01T16:03:00Z">
        <w:r>
          <w:t xml:space="preserve">The SmartWalker’s right wheel shall be active and drive backward when the right-hand </w:t>
        </w:r>
        <w:r>
          <w:rPr>
            <w:color w:val="FF0000"/>
          </w:rPr>
          <w:t>&lt;drive input&gt;</w:t>
        </w:r>
        <w:r>
          <w:t xml:space="preserve"> is in its backward state</w:t>
        </w:r>
      </w:ins>
    </w:p>
    <w:p w14:paraId="1B6270B6" w14:textId="77777777" w:rsidR="00B909E9" w:rsidRDefault="006A07A7" w:rsidP="0029369E">
      <w:pPr>
        <w:numPr>
          <w:ilvl w:val="0"/>
          <w:numId w:val="2"/>
        </w:numPr>
        <w:contextualSpacing/>
        <w:jc w:val="both"/>
        <w:rPr>
          <w:ins w:id="626" w:author="Tyler" w:date="2017-11-01T16:03:00Z"/>
        </w:rPr>
      </w:pPr>
      <w:ins w:id="627" w:author="Tyler" w:date="2017-11-01T16:03:00Z">
        <w:r>
          <w:t xml:space="preserve">The SmartWalker’s linear speed shall be proportionally related to the deflection of the drive input that controls it </w:t>
        </w:r>
      </w:ins>
    </w:p>
    <w:p w14:paraId="2A8AB7AE" w14:textId="77777777" w:rsidR="00B909E9" w:rsidRDefault="006A07A7" w:rsidP="0029369E">
      <w:pPr>
        <w:numPr>
          <w:ilvl w:val="0"/>
          <w:numId w:val="2"/>
        </w:numPr>
        <w:contextualSpacing/>
        <w:jc w:val="both"/>
        <w:rPr>
          <w:ins w:id="628" w:author="Tyler" w:date="2017-11-01T16:03:00Z"/>
        </w:rPr>
      </w:pPr>
      <w:ins w:id="629" w:author="Tyler" w:date="2017-11-01T16:03:00Z">
        <w:r>
          <w:t xml:space="preserve">The SmartWalker’s </w:t>
        </w:r>
        <w:r>
          <w:rPr>
            <w:color w:val="FF0000"/>
          </w:rPr>
          <w:t>&lt;drive inputs&gt;</w:t>
        </w:r>
        <w:r>
          <w:t xml:space="preserve"> shall not drive the motors if there is no power drawn from the onboard battery</w:t>
        </w:r>
      </w:ins>
    </w:p>
    <w:p w14:paraId="26B56594" w14:textId="77777777" w:rsidR="00B909E9" w:rsidRDefault="006A07A7" w:rsidP="0029369E">
      <w:pPr>
        <w:numPr>
          <w:ilvl w:val="0"/>
          <w:numId w:val="2"/>
        </w:numPr>
        <w:contextualSpacing/>
        <w:jc w:val="both"/>
        <w:rPr>
          <w:ins w:id="630" w:author="Tyler" w:date="2017-11-01T16:03:00Z"/>
        </w:rPr>
      </w:pPr>
      <w:ins w:id="631" w:author="Tyler" w:date="2017-11-01T16:03:00Z">
        <w:r>
          <w:t>The SmartWalker shall have its brakes unapplied by default</w:t>
        </w:r>
      </w:ins>
    </w:p>
    <w:p w14:paraId="1806B0AA" w14:textId="77777777" w:rsidR="00B909E9" w:rsidRDefault="006A07A7" w:rsidP="0029369E">
      <w:pPr>
        <w:numPr>
          <w:ilvl w:val="0"/>
          <w:numId w:val="2"/>
        </w:numPr>
        <w:contextualSpacing/>
        <w:jc w:val="both"/>
        <w:rPr>
          <w:ins w:id="632" w:author="Tyler" w:date="2017-11-01T16:03:00Z"/>
        </w:rPr>
      </w:pPr>
      <w:ins w:id="633" w:author="Tyler" w:date="2017-11-01T16:03:00Z">
        <w:r>
          <w:t>The SmartWalker shall decelerate and stop when the brakes are applied</w:t>
        </w:r>
      </w:ins>
    </w:p>
    <w:p w14:paraId="53B431B0" w14:textId="77777777" w:rsidR="00B909E9" w:rsidRDefault="006A07A7" w:rsidP="0029369E">
      <w:pPr>
        <w:numPr>
          <w:ilvl w:val="0"/>
          <w:numId w:val="2"/>
        </w:numPr>
        <w:contextualSpacing/>
        <w:jc w:val="both"/>
        <w:rPr>
          <w:ins w:id="634" w:author="Tyler" w:date="2017-11-01T16:03:00Z"/>
        </w:rPr>
      </w:pPr>
      <w:ins w:id="635" w:author="Tyler" w:date="2017-11-01T16:03:00Z">
        <w:r>
          <w:t xml:space="preserve">The SmartWalker shall allow its wheels to roll freely when the e-brake is in the released position </w:t>
        </w:r>
      </w:ins>
    </w:p>
    <w:p w14:paraId="42E3152A" w14:textId="77777777" w:rsidR="00B909E9" w:rsidRDefault="006A07A7" w:rsidP="0029369E">
      <w:pPr>
        <w:numPr>
          <w:ilvl w:val="0"/>
          <w:numId w:val="2"/>
        </w:numPr>
        <w:contextualSpacing/>
        <w:jc w:val="both"/>
        <w:rPr>
          <w:ins w:id="636" w:author="Tyler" w:date="2017-11-01T16:03:00Z"/>
        </w:rPr>
      </w:pPr>
      <w:ins w:id="637" w:author="Tyler" w:date="2017-11-01T16:03:00Z">
        <w:r>
          <w:lastRenderedPageBreak/>
          <w:t>The SmartWalker shall lock its wheels in place when the e-brake is in the unreleased position</w:t>
        </w:r>
      </w:ins>
    </w:p>
    <w:p w14:paraId="1CAFB923" w14:textId="77777777" w:rsidR="00B909E9" w:rsidRDefault="006A07A7" w:rsidP="0029369E">
      <w:pPr>
        <w:numPr>
          <w:ilvl w:val="0"/>
          <w:numId w:val="2"/>
        </w:numPr>
        <w:contextualSpacing/>
        <w:jc w:val="both"/>
        <w:rPr>
          <w:ins w:id="638" w:author="Tyler" w:date="2017-11-01T16:03:00Z"/>
        </w:rPr>
      </w:pPr>
      <w:ins w:id="639" w:author="Tyler" w:date="2017-11-01T16:03:00Z">
        <w:r>
          <w:t>The SmartWalker shall detect the angle of the floor/ground beneath it</w:t>
        </w:r>
      </w:ins>
    </w:p>
    <w:p w14:paraId="1C5E3521" w14:textId="77777777" w:rsidR="00B909E9" w:rsidRDefault="006A07A7" w:rsidP="0029369E">
      <w:pPr>
        <w:numPr>
          <w:ilvl w:val="0"/>
          <w:numId w:val="2"/>
        </w:numPr>
        <w:contextualSpacing/>
        <w:jc w:val="both"/>
        <w:rPr>
          <w:ins w:id="640" w:author="Tyler" w:date="2017-11-01T16:03:00Z"/>
        </w:rPr>
      </w:pPr>
      <w:ins w:id="641" w:author="Tyler" w:date="2017-11-01T16:03:00Z">
        <w:r>
          <w:t>The SmartWalker will detect a rapid change in elevation in its path</w:t>
        </w:r>
      </w:ins>
    </w:p>
    <w:p w14:paraId="6528FC6B" w14:textId="77777777" w:rsidR="00B909E9" w:rsidRPr="001B6DFE" w:rsidRDefault="006A07A7" w:rsidP="0029369E">
      <w:pPr>
        <w:pStyle w:val="Heading3"/>
        <w:jc w:val="both"/>
        <w:rPr>
          <w:ins w:id="642" w:author="Tyler" w:date="2017-11-01T16:03:00Z"/>
        </w:rPr>
      </w:pPr>
      <w:bookmarkStart w:id="643" w:name="_Toc497314633"/>
      <w:ins w:id="644" w:author="Tyler" w:date="2017-11-01T16:03:00Z">
        <w:r w:rsidRPr="001B6DFE">
          <w:t>3.1.3 Phone App</w:t>
        </w:r>
        <w:bookmarkEnd w:id="643"/>
      </w:ins>
    </w:p>
    <w:p w14:paraId="70686F02" w14:textId="77777777" w:rsidR="00B909E9" w:rsidRDefault="006A07A7" w:rsidP="0029369E">
      <w:pPr>
        <w:numPr>
          <w:ilvl w:val="0"/>
          <w:numId w:val="2"/>
        </w:numPr>
        <w:contextualSpacing/>
        <w:jc w:val="both"/>
        <w:rPr>
          <w:ins w:id="645" w:author="Tyler" w:date="2017-11-01T16:03:00Z"/>
        </w:rPr>
      </w:pPr>
      <w:ins w:id="646" w:author="Tyler" w:date="2017-11-01T16:03:00Z">
        <w:r>
          <w:t>The phone application shall receive the SmartWalker’s orientation</w:t>
        </w:r>
      </w:ins>
    </w:p>
    <w:p w14:paraId="71778D45" w14:textId="77777777" w:rsidR="00B909E9" w:rsidRDefault="006A07A7" w:rsidP="0029369E">
      <w:pPr>
        <w:numPr>
          <w:ilvl w:val="0"/>
          <w:numId w:val="2"/>
        </w:numPr>
        <w:contextualSpacing/>
        <w:jc w:val="both"/>
        <w:rPr>
          <w:ins w:id="647" w:author="Tyler" w:date="2017-11-01T16:03:00Z"/>
        </w:rPr>
      </w:pPr>
      <w:ins w:id="648" w:author="Tyler" w:date="2017-11-01T16:03:00Z">
        <w:r>
          <w:t>The phone application shall receive the SmartWalker’s</w:t>
        </w:r>
        <w:r>
          <w:rPr>
            <w:b/>
          </w:rPr>
          <w:t xml:space="preserve"> </w:t>
        </w:r>
        <w:r>
          <w:t>location</w:t>
        </w:r>
      </w:ins>
    </w:p>
    <w:p w14:paraId="12737F7D" w14:textId="77777777" w:rsidR="00B909E9" w:rsidRDefault="006A07A7" w:rsidP="0029369E">
      <w:pPr>
        <w:numPr>
          <w:ilvl w:val="0"/>
          <w:numId w:val="2"/>
        </w:numPr>
        <w:contextualSpacing/>
        <w:jc w:val="both"/>
        <w:rPr>
          <w:ins w:id="649" w:author="Tyler" w:date="2017-11-01T16:03:00Z"/>
        </w:rPr>
      </w:pPr>
      <w:ins w:id="650" w:author="Tyler" w:date="2017-11-01T16:03:00Z">
        <w:r>
          <w:t>The Phone application shall receive the SmartWalker’s desired location</w:t>
        </w:r>
      </w:ins>
    </w:p>
    <w:p w14:paraId="73EE95C8" w14:textId="77777777" w:rsidR="00B909E9" w:rsidRDefault="006A07A7" w:rsidP="0029369E">
      <w:pPr>
        <w:numPr>
          <w:ilvl w:val="0"/>
          <w:numId w:val="2"/>
        </w:numPr>
        <w:contextualSpacing/>
        <w:jc w:val="both"/>
        <w:rPr>
          <w:ins w:id="651" w:author="Tyler" w:date="2017-11-01T16:03:00Z"/>
        </w:rPr>
      </w:pPr>
      <w:ins w:id="652" w:author="Tyler" w:date="2017-11-01T16:03:00Z">
        <w:r>
          <w:t>The Phone application shall receive the battery’s reliability</w:t>
        </w:r>
      </w:ins>
    </w:p>
    <w:p w14:paraId="22F4FC6A" w14:textId="77777777" w:rsidR="00B909E9" w:rsidRDefault="006A07A7" w:rsidP="0029369E">
      <w:pPr>
        <w:numPr>
          <w:ilvl w:val="0"/>
          <w:numId w:val="2"/>
        </w:numPr>
        <w:contextualSpacing/>
        <w:jc w:val="both"/>
        <w:rPr>
          <w:ins w:id="653" w:author="Tyler" w:date="2017-11-01T16:03:00Z"/>
        </w:rPr>
      </w:pPr>
      <w:ins w:id="654" w:author="Tyler" w:date="2017-11-01T16:03:00Z">
        <w:r>
          <w:t>The Phone application shall receive the battery’s level</w:t>
        </w:r>
      </w:ins>
    </w:p>
    <w:p w14:paraId="2B843192" w14:textId="77777777" w:rsidR="00B909E9" w:rsidRDefault="006A07A7" w:rsidP="0029369E">
      <w:pPr>
        <w:numPr>
          <w:ilvl w:val="0"/>
          <w:numId w:val="2"/>
        </w:numPr>
        <w:contextualSpacing/>
        <w:jc w:val="both"/>
        <w:rPr>
          <w:ins w:id="655" w:author="Tyler" w:date="2017-11-01T16:03:00Z"/>
        </w:rPr>
      </w:pPr>
      <w:ins w:id="656" w:author="Tyler" w:date="2017-11-01T16:03:00Z">
        <w:r>
          <w:t>The phone application shall communicate the user’s location to the SmartWalker</w:t>
        </w:r>
      </w:ins>
    </w:p>
    <w:p w14:paraId="096E7753" w14:textId="77777777" w:rsidR="00B909E9" w:rsidRDefault="006A07A7" w:rsidP="0029369E">
      <w:pPr>
        <w:numPr>
          <w:ilvl w:val="0"/>
          <w:numId w:val="2"/>
        </w:numPr>
        <w:contextualSpacing/>
        <w:jc w:val="both"/>
        <w:rPr>
          <w:ins w:id="657" w:author="Tyler" w:date="2017-11-01T16:03:00Z"/>
        </w:rPr>
      </w:pPr>
      <w:ins w:id="658" w:author="Tyler" w:date="2017-11-01T16:03:00Z">
        <w:r>
          <w:t>The phone application shall communicate the desired location to the SmartWalker</w:t>
        </w:r>
      </w:ins>
    </w:p>
    <w:p w14:paraId="6DE450FD" w14:textId="77777777" w:rsidR="00B909E9" w:rsidRDefault="006A07A7" w:rsidP="0029369E">
      <w:pPr>
        <w:numPr>
          <w:ilvl w:val="0"/>
          <w:numId w:val="2"/>
        </w:numPr>
        <w:contextualSpacing/>
        <w:jc w:val="both"/>
        <w:rPr>
          <w:ins w:id="659" w:author="Tyler" w:date="2017-11-01T16:03:00Z"/>
        </w:rPr>
      </w:pPr>
      <w:ins w:id="660" w:author="Tyler" w:date="2017-11-01T16:03:00Z">
        <w:r>
          <w:t>The Phone application shall communicate the battery’s reliability</w:t>
        </w:r>
      </w:ins>
    </w:p>
    <w:p w14:paraId="6B03EFB2" w14:textId="77777777" w:rsidR="00B909E9" w:rsidRDefault="006A07A7" w:rsidP="0029369E">
      <w:pPr>
        <w:numPr>
          <w:ilvl w:val="0"/>
          <w:numId w:val="2"/>
        </w:numPr>
        <w:contextualSpacing/>
        <w:jc w:val="both"/>
        <w:rPr>
          <w:ins w:id="661" w:author="Tyler" w:date="2017-11-01T16:03:00Z"/>
        </w:rPr>
      </w:pPr>
      <w:ins w:id="662" w:author="Tyler" w:date="2017-11-01T16:03:00Z">
        <w:r>
          <w:t>The Phone application shall communicate the battery’s level</w:t>
        </w:r>
      </w:ins>
    </w:p>
    <w:p w14:paraId="110F6E30" w14:textId="77777777" w:rsidR="00B909E9" w:rsidRPr="001B6DFE" w:rsidRDefault="006A07A7" w:rsidP="0029369E">
      <w:pPr>
        <w:pStyle w:val="Heading3"/>
        <w:jc w:val="both"/>
        <w:rPr>
          <w:ins w:id="663" w:author="Tyler" w:date="2017-11-01T16:03:00Z"/>
        </w:rPr>
      </w:pPr>
      <w:bookmarkStart w:id="664" w:name="_Toc497314634"/>
      <w:ins w:id="665" w:author="Tyler" w:date="2017-11-01T16:03:00Z">
        <w:r w:rsidRPr="001B6DFE">
          <w:t>3.1.4 Docking Station</w:t>
        </w:r>
        <w:bookmarkEnd w:id="664"/>
      </w:ins>
    </w:p>
    <w:p w14:paraId="1802D7EB" w14:textId="77777777" w:rsidR="00B909E9" w:rsidRDefault="006A07A7" w:rsidP="0029369E">
      <w:pPr>
        <w:numPr>
          <w:ilvl w:val="0"/>
          <w:numId w:val="2"/>
        </w:numPr>
        <w:contextualSpacing/>
        <w:jc w:val="both"/>
        <w:rPr>
          <w:ins w:id="666" w:author="Tyler" w:date="2017-11-01T16:03:00Z"/>
        </w:rPr>
      </w:pPr>
      <w:ins w:id="667" w:author="Tyler" w:date="2017-11-01T16:03:00Z">
        <w:r>
          <w:t>The docking station shall charge the on-board SmartWalker battery when it is docked</w:t>
        </w:r>
      </w:ins>
    </w:p>
    <w:p w14:paraId="402219DA" w14:textId="77777777" w:rsidR="00B909E9" w:rsidRDefault="006A07A7" w:rsidP="0029369E">
      <w:pPr>
        <w:numPr>
          <w:ilvl w:val="0"/>
          <w:numId w:val="2"/>
        </w:numPr>
        <w:contextualSpacing/>
        <w:jc w:val="both"/>
        <w:rPr>
          <w:ins w:id="668" w:author="Tyler" w:date="2017-11-01T16:03:00Z"/>
        </w:rPr>
      </w:pPr>
      <w:ins w:id="669" w:author="Tyler" w:date="2017-11-01T16:03:00Z">
        <w:r>
          <w:t>The docking station shall lock in the SmartWalker when it is docked</w:t>
        </w:r>
      </w:ins>
    </w:p>
    <w:p w14:paraId="7746A4F9" w14:textId="77777777" w:rsidR="00B909E9" w:rsidRPr="001B6DFE" w:rsidRDefault="006A07A7" w:rsidP="0029369E">
      <w:pPr>
        <w:pStyle w:val="Heading3"/>
        <w:jc w:val="both"/>
        <w:rPr>
          <w:ins w:id="670" w:author="Tyler" w:date="2017-11-01T16:03:00Z"/>
        </w:rPr>
      </w:pPr>
      <w:bookmarkStart w:id="671" w:name="_Toc497314635"/>
      <w:ins w:id="672" w:author="Tyler" w:date="2017-11-01T16:03:00Z">
        <w:r w:rsidRPr="001B6DFE">
          <w:t>3.1.5 Other Requirements</w:t>
        </w:r>
        <w:bookmarkEnd w:id="671"/>
      </w:ins>
    </w:p>
    <w:p w14:paraId="6C33CA0F" w14:textId="77777777" w:rsidR="00B909E9" w:rsidRDefault="006A07A7" w:rsidP="0029369E">
      <w:pPr>
        <w:numPr>
          <w:ilvl w:val="0"/>
          <w:numId w:val="2"/>
        </w:numPr>
        <w:contextualSpacing/>
        <w:jc w:val="both"/>
        <w:rPr>
          <w:ins w:id="673" w:author="Tyler" w:date="2017-11-01T16:03:00Z"/>
        </w:rPr>
      </w:pPr>
      <w:ins w:id="674" w:author="Tyler" w:date="2017-11-01T16:03:00Z">
        <w:r>
          <w:t>The SmartWalker shall be defaulted to Manual Mode on startup</w:t>
        </w:r>
      </w:ins>
    </w:p>
    <w:p w14:paraId="19DB86FB" w14:textId="77777777" w:rsidR="00B909E9" w:rsidRDefault="006A07A7" w:rsidP="0029369E">
      <w:pPr>
        <w:numPr>
          <w:ilvl w:val="0"/>
          <w:numId w:val="2"/>
        </w:numPr>
        <w:contextualSpacing/>
        <w:jc w:val="both"/>
        <w:rPr>
          <w:ins w:id="675" w:author="Tyler" w:date="2017-11-01T16:03:00Z"/>
        </w:rPr>
      </w:pPr>
      <w:ins w:id="676" w:author="Tyler" w:date="2017-11-01T16:03:00Z">
        <w:r>
          <w:t>The SmartWalker shall switch to Auto Mode when given an Auto Mode request</w:t>
        </w:r>
      </w:ins>
    </w:p>
    <w:p w14:paraId="15D60375" w14:textId="77777777" w:rsidR="00B909E9" w:rsidRDefault="006A07A7" w:rsidP="0029369E">
      <w:pPr>
        <w:numPr>
          <w:ilvl w:val="0"/>
          <w:numId w:val="2"/>
        </w:numPr>
        <w:contextualSpacing/>
        <w:jc w:val="both"/>
        <w:rPr>
          <w:ins w:id="677" w:author="Tyler" w:date="2017-11-01T16:03:00Z"/>
        </w:rPr>
      </w:pPr>
      <w:ins w:id="678" w:author="Tyler" w:date="2017-11-01T16:03:00Z">
        <w:r>
          <w:t>The SmartWalker shall switch back to Manual Mode when the Auto Mode request is completed or failed</w:t>
        </w:r>
      </w:ins>
    </w:p>
    <w:p w14:paraId="4E4F62CA" w14:textId="77777777" w:rsidR="00B909E9" w:rsidRDefault="006A07A7" w:rsidP="0029369E">
      <w:pPr>
        <w:numPr>
          <w:ilvl w:val="0"/>
          <w:numId w:val="2"/>
        </w:numPr>
        <w:contextualSpacing/>
        <w:jc w:val="both"/>
        <w:rPr>
          <w:ins w:id="679" w:author="Tyler" w:date="2017-11-01T16:03:00Z"/>
        </w:rPr>
      </w:pPr>
      <w:ins w:id="680" w:author="Tyler" w:date="2017-11-01T16:03:00Z">
        <w:r>
          <w:t xml:space="preserve">The user shall turn the walker on or off using a </w:t>
        </w:r>
        <w:r>
          <w:rPr>
            <w:color w:val="FF0000"/>
          </w:rPr>
          <w:t>&lt;switch/button&gt;</w:t>
        </w:r>
      </w:ins>
    </w:p>
    <w:p w14:paraId="568DBD91" w14:textId="77777777" w:rsidR="00B909E9" w:rsidRDefault="006A07A7" w:rsidP="0029369E">
      <w:pPr>
        <w:numPr>
          <w:ilvl w:val="0"/>
          <w:numId w:val="2"/>
        </w:numPr>
        <w:contextualSpacing/>
        <w:jc w:val="both"/>
        <w:rPr>
          <w:ins w:id="681" w:author="Tyler" w:date="2017-11-01T16:03:00Z"/>
        </w:rPr>
      </w:pPr>
      <w:ins w:id="682" w:author="Tyler" w:date="2017-11-01T16:03:00Z">
        <w:r>
          <w:t>The SmartWalker shall function as standard non-electric walker there is no power drawn from the onboard battery, or power is disabled</w:t>
        </w:r>
      </w:ins>
    </w:p>
    <w:p w14:paraId="16AE49E1" w14:textId="77777777" w:rsidR="00B909E9" w:rsidRDefault="00B909E9" w:rsidP="0029369E">
      <w:pPr>
        <w:pStyle w:val="Heading2"/>
        <w:jc w:val="both"/>
        <w:pPrChange w:id="683" w:author="Tyler" w:date="2017-11-01T16:03:00Z">
          <w:pPr/>
        </w:pPrChange>
      </w:pPr>
      <w:bookmarkStart w:id="684" w:name="_o96g2dqzbdvy" w:colFirst="0" w:colLast="0"/>
      <w:bookmarkEnd w:id="684"/>
    </w:p>
    <w:p w14:paraId="37550D49" w14:textId="77777777" w:rsidR="00B909E9" w:rsidRDefault="006A07A7" w:rsidP="0029369E">
      <w:pPr>
        <w:pStyle w:val="Heading2"/>
        <w:jc w:val="both"/>
        <w:pPrChange w:id="685" w:author="Tyler" w:date="2017-11-01T16:03:00Z">
          <w:pPr>
            <w:pStyle w:val="Heading2"/>
          </w:pPr>
        </w:pPrChange>
      </w:pPr>
      <w:bookmarkStart w:id="686" w:name="_3vocn5anvkt4" w:colFirst="0" w:colLast="0"/>
      <w:bookmarkStart w:id="687" w:name="_Toc497314636"/>
      <w:bookmarkStart w:id="688" w:name="_Toc495417069"/>
      <w:bookmarkEnd w:id="686"/>
      <w:r>
        <w:t>3.2 Non-Functional Requirements</w:t>
      </w:r>
      <w:bookmarkEnd w:id="687"/>
      <w:bookmarkEnd w:id="688"/>
    </w:p>
    <w:p w14:paraId="54EB8D79" w14:textId="77777777" w:rsidR="00DE0521" w:rsidRPr="00DE0521" w:rsidRDefault="00DE0521" w:rsidP="0029369E">
      <w:pPr>
        <w:jc w:val="both"/>
        <w:pPrChange w:id="689" w:author="Tyler" w:date="2017-11-01T16:03:00Z">
          <w:pPr/>
        </w:pPrChange>
      </w:pPr>
    </w:p>
    <w:p w14:paraId="625E4442" w14:textId="77777777" w:rsidR="003F2A23" w:rsidRPr="003F2A23" w:rsidRDefault="003F2A23" w:rsidP="003F2A23">
      <w:pPr>
        <w:rPr>
          <w:del w:id="690" w:author="Tyler" w:date="2017-11-01T16:03:00Z"/>
        </w:rPr>
      </w:pPr>
      <w:del w:id="691" w:author="Tyler" w:date="2017-11-01T16:03:00Z">
        <w:r>
          <w:br w:type="page"/>
        </w:r>
      </w:del>
    </w:p>
    <w:p w14:paraId="556D7F74" w14:textId="77777777" w:rsidR="001971C2" w:rsidRDefault="001971C2" w:rsidP="001971C2">
      <w:pPr>
        <w:pStyle w:val="Heading1"/>
        <w:rPr>
          <w:del w:id="692" w:author="Tyler" w:date="2017-11-01T16:03:00Z"/>
        </w:rPr>
      </w:pPr>
      <w:bookmarkStart w:id="693" w:name="_Toc495417070"/>
      <w:del w:id="694" w:author="Tyler" w:date="2017-11-01T16:03:00Z">
        <w:r>
          <w:lastRenderedPageBreak/>
          <w:delText>Appendices</w:delText>
        </w:r>
        <w:bookmarkEnd w:id="693"/>
      </w:del>
    </w:p>
    <w:p w14:paraId="64BF590F" w14:textId="77777777" w:rsidR="003F2A23" w:rsidRPr="003F2A23" w:rsidRDefault="003F2A23" w:rsidP="003F2A23">
      <w:pPr>
        <w:rPr>
          <w:del w:id="695" w:author="Tyler" w:date="2017-11-01T16:03:00Z"/>
        </w:rPr>
      </w:pPr>
    </w:p>
    <w:p w14:paraId="1BC87F13" w14:textId="77777777" w:rsidR="001971C2" w:rsidRDefault="001971C2" w:rsidP="001971C2">
      <w:pPr>
        <w:pStyle w:val="Heading2"/>
        <w:rPr>
          <w:del w:id="696" w:author="Tyler" w:date="2017-11-01T16:03:00Z"/>
        </w:rPr>
      </w:pPr>
      <w:bookmarkStart w:id="697" w:name="_Toc495417071"/>
      <w:del w:id="698" w:author="Tyler" w:date="2017-11-01T16:03:00Z">
        <w:r>
          <w:delText>Appendix A</w:delText>
        </w:r>
        <w:bookmarkEnd w:id="697"/>
      </w:del>
    </w:p>
    <w:p w14:paraId="75BFC195" w14:textId="77777777" w:rsidR="003F2A23" w:rsidRDefault="003F2A23" w:rsidP="003F2A23">
      <w:pPr>
        <w:rPr>
          <w:del w:id="699" w:author="Tyler" w:date="2017-11-01T16:03:00Z"/>
        </w:rPr>
      </w:pPr>
    </w:p>
    <w:p w14:paraId="6B9F40A2" w14:textId="77777777" w:rsidR="00B909E9" w:rsidRDefault="00DE0521" w:rsidP="0029369E">
      <w:pPr>
        <w:spacing w:after="0" w:line="276" w:lineRule="auto"/>
        <w:jc w:val="both"/>
        <w:rPr>
          <w:ins w:id="700" w:author="Tyler" w:date="2017-11-01T16:03:00Z"/>
          <w:b/>
          <w:sz w:val="28"/>
          <w:szCs w:val="28"/>
        </w:rPr>
      </w:pPr>
      <w:ins w:id="701" w:author="Tyler" w:date="2017-11-01T16:03:00Z">
        <w:r>
          <w:rPr>
            <w:b/>
            <w:sz w:val="28"/>
            <w:szCs w:val="28"/>
          </w:rPr>
          <w:t xml:space="preserve">3.2.1 </w:t>
        </w:r>
        <w:r w:rsidR="006A07A7">
          <w:rPr>
            <w:b/>
            <w:sz w:val="28"/>
            <w:szCs w:val="28"/>
          </w:rPr>
          <w:t>Look and Feel Requirements</w:t>
        </w:r>
      </w:ins>
    </w:p>
    <w:p w14:paraId="577F7359" w14:textId="77777777" w:rsidR="00B909E9" w:rsidRDefault="006A07A7" w:rsidP="0029369E">
      <w:pPr>
        <w:numPr>
          <w:ilvl w:val="0"/>
          <w:numId w:val="4"/>
        </w:numPr>
        <w:spacing w:after="0" w:line="276" w:lineRule="auto"/>
        <w:contextualSpacing/>
        <w:jc w:val="both"/>
        <w:rPr>
          <w:ins w:id="702" w:author="Tyler" w:date="2017-11-01T16:03:00Z"/>
        </w:rPr>
      </w:pPr>
      <w:ins w:id="703" w:author="Tyler" w:date="2017-11-01T16:03:00Z">
        <w:r>
          <w:t>The walker shall look as close to a standard walker as possible</w:t>
        </w:r>
      </w:ins>
    </w:p>
    <w:p w14:paraId="4F78F7C5" w14:textId="77777777" w:rsidR="00B909E9" w:rsidRDefault="006A07A7" w:rsidP="0029369E">
      <w:pPr>
        <w:numPr>
          <w:ilvl w:val="0"/>
          <w:numId w:val="4"/>
        </w:numPr>
        <w:spacing w:after="0" w:line="276" w:lineRule="auto"/>
        <w:contextualSpacing/>
        <w:jc w:val="both"/>
        <w:rPr>
          <w:ins w:id="704" w:author="Tyler" w:date="2017-11-01T16:03:00Z"/>
        </w:rPr>
      </w:pPr>
      <w:ins w:id="705" w:author="Tyler" w:date="2017-11-01T16:03:00Z">
        <w:r>
          <w:t>All functional components (electronics, motors) shall be enclosed and hidden from view</w:t>
        </w:r>
      </w:ins>
    </w:p>
    <w:p w14:paraId="6EC6239E" w14:textId="77777777" w:rsidR="00DE0521" w:rsidRDefault="00DE0521" w:rsidP="0029369E">
      <w:pPr>
        <w:spacing w:after="0" w:line="276" w:lineRule="auto"/>
        <w:contextualSpacing/>
        <w:jc w:val="both"/>
        <w:rPr>
          <w:ins w:id="706" w:author="Tyler" w:date="2017-11-01T16:03:00Z"/>
        </w:rPr>
      </w:pPr>
    </w:p>
    <w:p w14:paraId="4251698C" w14:textId="77777777" w:rsidR="00B909E9" w:rsidRDefault="00DE0521" w:rsidP="0029369E">
      <w:pPr>
        <w:spacing w:after="0" w:line="276" w:lineRule="auto"/>
        <w:jc w:val="both"/>
        <w:rPr>
          <w:ins w:id="707" w:author="Tyler" w:date="2017-11-01T16:03:00Z"/>
          <w:b/>
          <w:sz w:val="28"/>
          <w:szCs w:val="28"/>
        </w:rPr>
      </w:pPr>
      <w:ins w:id="708" w:author="Tyler" w:date="2017-11-01T16:03:00Z">
        <w:r>
          <w:rPr>
            <w:b/>
            <w:sz w:val="28"/>
            <w:szCs w:val="28"/>
          </w:rPr>
          <w:t xml:space="preserve">3.2.2 </w:t>
        </w:r>
        <w:r w:rsidR="006A07A7">
          <w:rPr>
            <w:b/>
            <w:sz w:val="28"/>
            <w:szCs w:val="28"/>
          </w:rPr>
          <w:t>Usability requirements</w:t>
        </w:r>
      </w:ins>
    </w:p>
    <w:p w14:paraId="484AF128" w14:textId="77777777" w:rsidR="00B909E9" w:rsidRDefault="006A07A7" w:rsidP="0029369E">
      <w:pPr>
        <w:numPr>
          <w:ilvl w:val="0"/>
          <w:numId w:val="4"/>
        </w:numPr>
        <w:spacing w:after="0" w:line="276" w:lineRule="auto"/>
        <w:contextualSpacing/>
        <w:jc w:val="both"/>
        <w:rPr>
          <w:ins w:id="709" w:author="Tyler" w:date="2017-11-01T16:03:00Z"/>
        </w:rPr>
      </w:pPr>
      <w:ins w:id="710" w:author="Tyler" w:date="2017-11-01T16:03:00Z">
        <w:r>
          <w:t>Braking shall be possible for those with physical ailments that limit the functionality and dexterity of their hands</w:t>
        </w:r>
      </w:ins>
    </w:p>
    <w:p w14:paraId="7E126870" w14:textId="77777777" w:rsidR="00B909E9" w:rsidRDefault="006A07A7" w:rsidP="0029369E">
      <w:pPr>
        <w:numPr>
          <w:ilvl w:val="0"/>
          <w:numId w:val="4"/>
        </w:numPr>
        <w:spacing w:after="0" w:line="276" w:lineRule="auto"/>
        <w:contextualSpacing/>
        <w:jc w:val="both"/>
        <w:rPr>
          <w:ins w:id="711" w:author="Tyler" w:date="2017-11-01T16:03:00Z"/>
        </w:rPr>
      </w:pPr>
      <w:ins w:id="712" w:author="Tyler" w:date="2017-11-01T16:03:00Z">
        <w:r>
          <w:t>The walker shall be easily autonomously summoned by users with physical ailments that limit the functionality and dexterity of their hands</w:t>
        </w:r>
      </w:ins>
    </w:p>
    <w:p w14:paraId="233D99E2" w14:textId="77777777" w:rsidR="00B909E9" w:rsidRDefault="006A07A7" w:rsidP="0029369E">
      <w:pPr>
        <w:numPr>
          <w:ilvl w:val="0"/>
          <w:numId w:val="4"/>
        </w:numPr>
        <w:spacing w:after="0" w:line="276" w:lineRule="auto"/>
        <w:contextualSpacing/>
        <w:jc w:val="both"/>
        <w:rPr>
          <w:ins w:id="713" w:author="Tyler" w:date="2017-11-01T16:03:00Z"/>
        </w:rPr>
      </w:pPr>
      <w:ins w:id="714" w:author="Tyler" w:date="2017-11-01T16:03:00Z">
        <w:r>
          <w:t>Users not familiar with technology shall be able to learn to use the walker in under an hour</w:t>
        </w:r>
      </w:ins>
    </w:p>
    <w:p w14:paraId="0D453D0F" w14:textId="77777777" w:rsidR="00B909E9" w:rsidRDefault="006A07A7" w:rsidP="0029369E">
      <w:pPr>
        <w:numPr>
          <w:ilvl w:val="0"/>
          <w:numId w:val="4"/>
        </w:numPr>
        <w:spacing w:after="0" w:line="276" w:lineRule="auto"/>
        <w:contextualSpacing/>
        <w:jc w:val="both"/>
        <w:rPr>
          <w:ins w:id="715" w:author="Tyler" w:date="2017-11-01T16:03:00Z"/>
        </w:rPr>
      </w:pPr>
      <w:ins w:id="716" w:author="Tyler" w:date="2017-11-01T16:03:00Z">
        <w:r>
          <w:t>The text size in any phone application can be varied by the user to aid those with poor eyesight</w:t>
        </w:r>
      </w:ins>
    </w:p>
    <w:p w14:paraId="344426A4" w14:textId="77777777" w:rsidR="00B909E9" w:rsidRDefault="006A07A7" w:rsidP="0029369E">
      <w:pPr>
        <w:numPr>
          <w:ilvl w:val="0"/>
          <w:numId w:val="4"/>
        </w:numPr>
        <w:spacing w:after="0" w:line="276" w:lineRule="auto"/>
        <w:contextualSpacing/>
        <w:jc w:val="both"/>
        <w:rPr>
          <w:ins w:id="717" w:author="Tyler" w:date="2017-11-01T16:03:00Z"/>
        </w:rPr>
      </w:pPr>
      <w:ins w:id="718" w:author="Tyler" w:date="2017-11-01T16:03:00Z">
        <w:r>
          <w:t>The walker shall not weigh more than 150 pounds</w:t>
        </w:r>
      </w:ins>
    </w:p>
    <w:p w14:paraId="358B3247" w14:textId="77777777" w:rsidR="00DE0521" w:rsidRDefault="00DE0521" w:rsidP="0029369E">
      <w:pPr>
        <w:spacing w:after="0" w:line="276" w:lineRule="auto"/>
        <w:ind w:left="360"/>
        <w:contextualSpacing/>
        <w:jc w:val="both"/>
        <w:rPr>
          <w:ins w:id="719" w:author="Tyler" w:date="2017-11-01T16:03:00Z"/>
        </w:rPr>
      </w:pPr>
    </w:p>
    <w:p w14:paraId="38149952" w14:textId="77777777" w:rsidR="00B909E9" w:rsidRDefault="00DE0521" w:rsidP="0029369E">
      <w:pPr>
        <w:spacing w:after="0" w:line="276" w:lineRule="auto"/>
        <w:jc w:val="both"/>
        <w:rPr>
          <w:ins w:id="720" w:author="Tyler" w:date="2017-11-01T16:03:00Z"/>
          <w:b/>
          <w:sz w:val="28"/>
          <w:szCs w:val="28"/>
        </w:rPr>
      </w:pPr>
      <w:ins w:id="721" w:author="Tyler" w:date="2017-11-01T16:03:00Z">
        <w:r>
          <w:rPr>
            <w:b/>
            <w:sz w:val="28"/>
            <w:szCs w:val="28"/>
          </w:rPr>
          <w:t xml:space="preserve">3.3.3 </w:t>
        </w:r>
        <w:r w:rsidR="006A07A7">
          <w:rPr>
            <w:b/>
            <w:sz w:val="28"/>
            <w:szCs w:val="28"/>
          </w:rPr>
          <w:t>Performance Requirements</w:t>
        </w:r>
      </w:ins>
    </w:p>
    <w:p w14:paraId="094ABC3A" w14:textId="77777777" w:rsidR="00B909E9" w:rsidRDefault="006A07A7" w:rsidP="0029369E">
      <w:pPr>
        <w:numPr>
          <w:ilvl w:val="0"/>
          <w:numId w:val="4"/>
        </w:numPr>
        <w:spacing w:after="0" w:line="276" w:lineRule="auto"/>
        <w:contextualSpacing/>
        <w:jc w:val="both"/>
        <w:rPr>
          <w:ins w:id="722" w:author="Tyler" w:date="2017-11-01T16:03:00Z"/>
          <w:b/>
          <w:sz w:val="24"/>
          <w:szCs w:val="24"/>
        </w:rPr>
      </w:pPr>
      <w:ins w:id="723" w:author="Tyler" w:date="2017-11-01T16:03:00Z">
        <w:r>
          <w:rPr>
            <w:b/>
            <w:sz w:val="24"/>
            <w:szCs w:val="24"/>
          </w:rPr>
          <w:t>Speed requirements</w:t>
        </w:r>
      </w:ins>
    </w:p>
    <w:p w14:paraId="1323C3F5" w14:textId="77777777" w:rsidR="00B909E9" w:rsidRDefault="006A07A7" w:rsidP="0029369E">
      <w:pPr>
        <w:numPr>
          <w:ilvl w:val="1"/>
          <w:numId w:val="4"/>
        </w:numPr>
        <w:spacing w:after="0" w:line="276" w:lineRule="auto"/>
        <w:contextualSpacing/>
        <w:jc w:val="both"/>
        <w:rPr>
          <w:ins w:id="724" w:author="Tyler" w:date="2017-11-01T16:03:00Z"/>
        </w:rPr>
      </w:pPr>
      <w:ins w:id="725" w:author="Tyler" w:date="2017-11-01T16:03:00Z">
        <w:r>
          <w:t>It shall not take the walker more than five seconds to begin moving to it’s destination when the user commands the walker to come to them or return to the docking station</w:t>
        </w:r>
      </w:ins>
    </w:p>
    <w:p w14:paraId="5E213B09" w14:textId="77777777" w:rsidR="00B909E9" w:rsidRDefault="006A07A7" w:rsidP="0029369E">
      <w:pPr>
        <w:numPr>
          <w:ilvl w:val="1"/>
          <w:numId w:val="4"/>
        </w:numPr>
        <w:spacing w:after="0" w:line="276" w:lineRule="auto"/>
        <w:contextualSpacing/>
        <w:jc w:val="both"/>
        <w:rPr>
          <w:ins w:id="726" w:author="Tyler" w:date="2017-11-01T16:03:00Z"/>
        </w:rPr>
      </w:pPr>
      <w:ins w:id="727" w:author="Tyler" w:date="2017-11-01T16:03:00Z">
        <w:r>
          <w:t>The walker’s digital user interface shall not take more than one second to respond to user input</w:t>
        </w:r>
      </w:ins>
    </w:p>
    <w:p w14:paraId="3BE2A87A" w14:textId="77777777" w:rsidR="00B909E9" w:rsidRDefault="006A07A7" w:rsidP="0029369E">
      <w:pPr>
        <w:numPr>
          <w:ilvl w:val="1"/>
          <w:numId w:val="4"/>
        </w:numPr>
        <w:spacing w:after="0" w:line="276" w:lineRule="auto"/>
        <w:contextualSpacing/>
        <w:jc w:val="both"/>
        <w:rPr>
          <w:ins w:id="728" w:author="Tyler" w:date="2017-11-01T16:03:00Z"/>
        </w:rPr>
      </w:pPr>
      <w:ins w:id="729" w:author="Tyler" w:date="2017-11-01T16:03:00Z">
        <w:r>
          <w:t xml:space="preserve">When applied fully, the walker’s braking system shall bring the walker to a complete stop in a safe amount of time </w:t>
        </w:r>
      </w:ins>
    </w:p>
    <w:p w14:paraId="016632DB" w14:textId="77777777" w:rsidR="00B909E9" w:rsidRDefault="006A07A7" w:rsidP="0029369E">
      <w:pPr>
        <w:numPr>
          <w:ilvl w:val="0"/>
          <w:numId w:val="4"/>
        </w:numPr>
        <w:spacing w:after="0" w:line="276" w:lineRule="auto"/>
        <w:contextualSpacing/>
        <w:jc w:val="both"/>
        <w:rPr>
          <w:ins w:id="730" w:author="Tyler" w:date="2017-11-01T16:03:00Z"/>
          <w:rFonts w:ascii="Arial" w:eastAsia="Arial" w:hAnsi="Arial" w:cs="Arial"/>
          <w:b/>
          <w:sz w:val="24"/>
          <w:szCs w:val="24"/>
        </w:rPr>
      </w:pPr>
      <w:ins w:id="731" w:author="Tyler" w:date="2017-11-01T16:03:00Z">
        <w:r>
          <w:rPr>
            <w:b/>
            <w:sz w:val="24"/>
            <w:szCs w:val="24"/>
          </w:rPr>
          <w:t>Safety critical requirements</w:t>
        </w:r>
      </w:ins>
    </w:p>
    <w:p w14:paraId="48B9A990" w14:textId="77777777" w:rsidR="00B909E9" w:rsidRDefault="006A07A7" w:rsidP="0029369E">
      <w:pPr>
        <w:numPr>
          <w:ilvl w:val="1"/>
          <w:numId w:val="4"/>
        </w:numPr>
        <w:spacing w:after="0" w:line="276" w:lineRule="auto"/>
        <w:contextualSpacing/>
        <w:jc w:val="both"/>
        <w:rPr>
          <w:ins w:id="732" w:author="Tyler" w:date="2017-11-01T16:03:00Z"/>
        </w:rPr>
      </w:pPr>
      <w:ins w:id="733" w:author="Tyler" w:date="2017-11-01T16:03:00Z">
        <w:r>
          <w:t>The walker shall not run into people or objects while autonomously navigating</w:t>
        </w:r>
      </w:ins>
    </w:p>
    <w:p w14:paraId="15AAE763" w14:textId="77777777" w:rsidR="00B909E9" w:rsidRDefault="006A07A7" w:rsidP="0029369E">
      <w:pPr>
        <w:numPr>
          <w:ilvl w:val="1"/>
          <w:numId w:val="4"/>
        </w:numPr>
        <w:spacing w:after="0" w:line="276" w:lineRule="auto"/>
        <w:contextualSpacing/>
        <w:jc w:val="both"/>
        <w:rPr>
          <w:ins w:id="734" w:author="Tyler" w:date="2017-11-01T16:03:00Z"/>
        </w:rPr>
      </w:pPr>
      <w:ins w:id="735" w:author="Tyler" w:date="2017-11-01T16:03:00Z">
        <w:r>
          <w:t>The walker shall not drive off of staircases while autonomously navigating</w:t>
        </w:r>
      </w:ins>
    </w:p>
    <w:p w14:paraId="587B7962" w14:textId="77777777" w:rsidR="00B909E9" w:rsidRDefault="006A07A7" w:rsidP="0029369E">
      <w:pPr>
        <w:numPr>
          <w:ilvl w:val="1"/>
          <w:numId w:val="4"/>
        </w:numPr>
        <w:spacing w:after="0" w:line="276" w:lineRule="auto"/>
        <w:contextualSpacing/>
        <w:jc w:val="both"/>
        <w:rPr>
          <w:ins w:id="736" w:author="Tyler" w:date="2017-11-01T16:03:00Z"/>
        </w:rPr>
      </w:pPr>
      <w:ins w:id="737" w:author="Tyler" w:date="2017-11-01T16:03:00Z">
        <w:r>
          <w:t>The walker shall not accelerate excessively while in use by the user</w:t>
        </w:r>
      </w:ins>
    </w:p>
    <w:p w14:paraId="13EC9C31" w14:textId="77777777" w:rsidR="00B909E9" w:rsidRDefault="006A07A7" w:rsidP="0029369E">
      <w:pPr>
        <w:numPr>
          <w:ilvl w:val="1"/>
          <w:numId w:val="4"/>
        </w:numPr>
        <w:spacing w:after="0" w:line="276" w:lineRule="auto"/>
        <w:contextualSpacing/>
        <w:jc w:val="both"/>
        <w:rPr>
          <w:ins w:id="738" w:author="Tyler" w:date="2017-11-01T16:03:00Z"/>
        </w:rPr>
      </w:pPr>
      <w:ins w:id="739" w:author="Tyler" w:date="2017-11-01T16:03:00Z">
        <w:r>
          <w:t>Moving components such as disk brakes, servo motors, and induction motors shall be enclosed to prevent injury</w:t>
        </w:r>
      </w:ins>
    </w:p>
    <w:p w14:paraId="7730B361" w14:textId="77777777" w:rsidR="00B909E9" w:rsidRDefault="006A07A7" w:rsidP="0029369E">
      <w:pPr>
        <w:numPr>
          <w:ilvl w:val="1"/>
          <w:numId w:val="4"/>
        </w:numPr>
        <w:spacing w:after="0" w:line="276" w:lineRule="auto"/>
        <w:contextualSpacing/>
        <w:jc w:val="both"/>
        <w:rPr>
          <w:ins w:id="740" w:author="Tyler" w:date="2017-11-01T16:03:00Z"/>
        </w:rPr>
      </w:pPr>
      <w:ins w:id="741" w:author="Tyler" w:date="2017-11-01T16:03:00Z">
        <w:r>
          <w:t>The moving component enclosures shall be tough enough that they do not sustain significant damage from minor impacts</w:t>
        </w:r>
      </w:ins>
    </w:p>
    <w:p w14:paraId="225E7731" w14:textId="77777777" w:rsidR="00B909E9" w:rsidRDefault="006A07A7" w:rsidP="0029369E">
      <w:pPr>
        <w:numPr>
          <w:ilvl w:val="0"/>
          <w:numId w:val="4"/>
        </w:numPr>
        <w:spacing w:after="0" w:line="276" w:lineRule="auto"/>
        <w:contextualSpacing/>
        <w:jc w:val="both"/>
        <w:rPr>
          <w:ins w:id="742" w:author="Tyler" w:date="2017-11-01T16:03:00Z"/>
          <w:b/>
          <w:sz w:val="24"/>
          <w:szCs w:val="24"/>
        </w:rPr>
      </w:pPr>
      <w:ins w:id="743" w:author="Tyler" w:date="2017-11-01T16:03:00Z">
        <w:r>
          <w:rPr>
            <w:b/>
            <w:sz w:val="24"/>
            <w:szCs w:val="24"/>
          </w:rPr>
          <w:lastRenderedPageBreak/>
          <w:t>Precision requirements</w:t>
        </w:r>
      </w:ins>
    </w:p>
    <w:p w14:paraId="1D0F5C75" w14:textId="77777777" w:rsidR="00B909E9" w:rsidRDefault="006A07A7" w:rsidP="0029369E">
      <w:pPr>
        <w:numPr>
          <w:ilvl w:val="1"/>
          <w:numId w:val="4"/>
        </w:numPr>
        <w:spacing w:after="0" w:line="276" w:lineRule="auto"/>
        <w:contextualSpacing/>
        <w:jc w:val="both"/>
        <w:rPr>
          <w:ins w:id="744" w:author="Tyler" w:date="2017-11-01T16:03:00Z"/>
        </w:rPr>
      </w:pPr>
      <w:ins w:id="745" w:author="Tyler" w:date="2017-11-01T16:03:00Z">
        <w:r>
          <w:t>The walker shall autonomously navigate into the docking station from any location in the room where there is a suitable path to the docking station</w:t>
        </w:r>
      </w:ins>
    </w:p>
    <w:p w14:paraId="715ABD2F" w14:textId="77777777" w:rsidR="00B909E9" w:rsidRDefault="006A07A7" w:rsidP="0029369E">
      <w:pPr>
        <w:numPr>
          <w:ilvl w:val="1"/>
          <w:numId w:val="4"/>
        </w:numPr>
        <w:spacing w:after="0" w:line="276" w:lineRule="auto"/>
        <w:contextualSpacing/>
        <w:jc w:val="both"/>
        <w:rPr>
          <w:ins w:id="746" w:author="Tyler" w:date="2017-11-01T16:03:00Z"/>
        </w:rPr>
      </w:pPr>
      <w:ins w:id="747" w:author="Tyler" w:date="2017-11-01T16:03:00Z">
        <w:r>
          <w:t>The walker shall eventually come within half a meter of the user after being commanded to navigate to the user when there is a suitable path</w:t>
        </w:r>
      </w:ins>
    </w:p>
    <w:p w14:paraId="41189542" w14:textId="77777777" w:rsidR="00B909E9" w:rsidRDefault="006A07A7" w:rsidP="0029369E">
      <w:pPr>
        <w:numPr>
          <w:ilvl w:val="0"/>
          <w:numId w:val="4"/>
        </w:numPr>
        <w:spacing w:after="0" w:line="276" w:lineRule="auto"/>
        <w:contextualSpacing/>
        <w:jc w:val="both"/>
        <w:rPr>
          <w:ins w:id="748" w:author="Tyler" w:date="2017-11-01T16:03:00Z"/>
          <w:b/>
          <w:sz w:val="24"/>
          <w:szCs w:val="24"/>
        </w:rPr>
      </w:pPr>
      <w:ins w:id="749" w:author="Tyler" w:date="2017-11-01T16:03:00Z">
        <w:r>
          <w:rPr>
            <w:b/>
            <w:sz w:val="24"/>
            <w:szCs w:val="24"/>
          </w:rPr>
          <w:t>Reliability and availability requirements</w:t>
        </w:r>
      </w:ins>
    </w:p>
    <w:p w14:paraId="6722CF14" w14:textId="77777777" w:rsidR="00B909E9" w:rsidRDefault="006A07A7" w:rsidP="0029369E">
      <w:pPr>
        <w:numPr>
          <w:ilvl w:val="1"/>
          <w:numId w:val="4"/>
        </w:numPr>
        <w:spacing w:after="0" w:line="276" w:lineRule="auto"/>
        <w:contextualSpacing/>
        <w:jc w:val="both"/>
        <w:rPr>
          <w:ins w:id="750" w:author="Tyler" w:date="2017-11-01T16:03:00Z"/>
        </w:rPr>
      </w:pPr>
      <w:ins w:id="751" w:author="Tyler" w:date="2017-11-01T16:03:00Z">
        <w:r>
          <w:t>The walker shall take at most an hour to charge</w:t>
        </w:r>
      </w:ins>
    </w:p>
    <w:p w14:paraId="3D6F24C2" w14:textId="77777777" w:rsidR="00B909E9" w:rsidRDefault="006A07A7" w:rsidP="0029369E">
      <w:pPr>
        <w:numPr>
          <w:ilvl w:val="1"/>
          <w:numId w:val="4"/>
        </w:numPr>
        <w:spacing w:after="0" w:line="276" w:lineRule="auto"/>
        <w:contextualSpacing/>
        <w:jc w:val="both"/>
        <w:rPr>
          <w:ins w:id="752" w:author="Tyler" w:date="2017-11-01T16:03:00Z"/>
        </w:rPr>
      </w:pPr>
      <w:ins w:id="753" w:author="Tyler" w:date="2017-11-01T16:03:00Z">
        <w:r>
          <w:t>On a full charge, the walker shall have enough battery for twenty minutes of standard usage</w:t>
        </w:r>
      </w:ins>
    </w:p>
    <w:p w14:paraId="6BE1EEEE" w14:textId="77777777" w:rsidR="00B909E9" w:rsidRDefault="006A07A7" w:rsidP="0029369E">
      <w:pPr>
        <w:numPr>
          <w:ilvl w:val="0"/>
          <w:numId w:val="4"/>
        </w:numPr>
        <w:spacing w:after="0" w:line="276" w:lineRule="auto"/>
        <w:contextualSpacing/>
        <w:jc w:val="both"/>
        <w:rPr>
          <w:ins w:id="754" w:author="Tyler" w:date="2017-11-01T16:03:00Z"/>
          <w:b/>
          <w:sz w:val="24"/>
          <w:szCs w:val="24"/>
        </w:rPr>
      </w:pPr>
      <w:ins w:id="755" w:author="Tyler" w:date="2017-11-01T16:03:00Z">
        <w:r>
          <w:rPr>
            <w:b/>
            <w:sz w:val="24"/>
            <w:szCs w:val="24"/>
          </w:rPr>
          <w:t>Capacity requirements</w:t>
        </w:r>
      </w:ins>
    </w:p>
    <w:p w14:paraId="5598131A" w14:textId="77777777" w:rsidR="00DE0521" w:rsidRDefault="006A07A7" w:rsidP="0029369E">
      <w:pPr>
        <w:numPr>
          <w:ilvl w:val="1"/>
          <w:numId w:val="4"/>
        </w:numPr>
        <w:spacing w:after="0" w:line="276" w:lineRule="auto"/>
        <w:contextualSpacing/>
        <w:jc w:val="both"/>
        <w:rPr>
          <w:ins w:id="756" w:author="Tyler" w:date="2017-11-01T16:03:00Z"/>
        </w:rPr>
      </w:pPr>
      <w:ins w:id="757" w:author="Tyler" w:date="2017-11-01T16:03:00Z">
        <w:r>
          <w:t>The product shall be able to support the weight of a single user that weighs at most 300 pounds</w:t>
        </w:r>
      </w:ins>
    </w:p>
    <w:p w14:paraId="4621A2FD" w14:textId="77777777" w:rsidR="00DE0521" w:rsidRDefault="00DE0521" w:rsidP="0029369E">
      <w:pPr>
        <w:spacing w:after="0" w:line="276" w:lineRule="auto"/>
        <w:ind w:left="720"/>
        <w:contextualSpacing/>
        <w:jc w:val="both"/>
        <w:rPr>
          <w:ins w:id="758" w:author="Tyler" w:date="2017-11-01T16:03:00Z"/>
        </w:rPr>
      </w:pPr>
    </w:p>
    <w:p w14:paraId="137695E2" w14:textId="77777777" w:rsidR="00B909E9" w:rsidRDefault="00DE0521" w:rsidP="0029369E">
      <w:pPr>
        <w:spacing w:after="0" w:line="276" w:lineRule="auto"/>
        <w:jc w:val="both"/>
        <w:rPr>
          <w:ins w:id="759" w:author="Tyler" w:date="2017-11-01T16:03:00Z"/>
          <w:b/>
          <w:sz w:val="28"/>
          <w:szCs w:val="28"/>
        </w:rPr>
      </w:pPr>
      <w:ins w:id="760" w:author="Tyler" w:date="2017-11-01T16:03:00Z">
        <w:r>
          <w:rPr>
            <w:b/>
            <w:sz w:val="28"/>
            <w:szCs w:val="28"/>
          </w:rPr>
          <w:t xml:space="preserve">3.3.4 </w:t>
        </w:r>
        <w:r w:rsidR="006A07A7">
          <w:rPr>
            <w:b/>
            <w:sz w:val="28"/>
            <w:szCs w:val="28"/>
          </w:rPr>
          <w:t>Operational Requirements</w:t>
        </w:r>
      </w:ins>
    </w:p>
    <w:p w14:paraId="4760CE00" w14:textId="77777777" w:rsidR="00B909E9" w:rsidRDefault="006A07A7" w:rsidP="0029369E">
      <w:pPr>
        <w:numPr>
          <w:ilvl w:val="0"/>
          <w:numId w:val="4"/>
        </w:numPr>
        <w:spacing w:after="0" w:line="276" w:lineRule="auto"/>
        <w:contextualSpacing/>
        <w:jc w:val="both"/>
        <w:rPr>
          <w:ins w:id="761" w:author="Tyler" w:date="2017-11-01T16:03:00Z"/>
          <w:b/>
          <w:sz w:val="24"/>
          <w:szCs w:val="24"/>
        </w:rPr>
      </w:pPr>
      <w:ins w:id="762" w:author="Tyler" w:date="2017-11-01T16:03:00Z">
        <w:r>
          <w:rPr>
            <w:b/>
            <w:sz w:val="24"/>
            <w:szCs w:val="24"/>
          </w:rPr>
          <w:t>Expected physical environment</w:t>
        </w:r>
      </w:ins>
    </w:p>
    <w:p w14:paraId="67CBBA1A" w14:textId="77777777" w:rsidR="00B909E9" w:rsidRDefault="006A07A7" w:rsidP="0029369E">
      <w:pPr>
        <w:numPr>
          <w:ilvl w:val="1"/>
          <w:numId w:val="4"/>
        </w:numPr>
        <w:spacing w:after="0" w:line="276" w:lineRule="auto"/>
        <w:contextualSpacing/>
        <w:jc w:val="both"/>
        <w:rPr>
          <w:ins w:id="763" w:author="Tyler" w:date="2017-11-01T16:03:00Z"/>
        </w:rPr>
      </w:pPr>
      <w:ins w:id="764" w:author="Tyler" w:date="2017-11-01T16:03:00Z">
        <w:r>
          <w:t xml:space="preserve">The walker is to be used by the elderly or mobility challenged individuals while standing up in an indoor, single-floor environment </w:t>
        </w:r>
      </w:ins>
    </w:p>
    <w:p w14:paraId="0DAF6B10" w14:textId="77777777" w:rsidR="00B909E9" w:rsidRDefault="006A07A7" w:rsidP="0029369E">
      <w:pPr>
        <w:numPr>
          <w:ilvl w:val="1"/>
          <w:numId w:val="4"/>
        </w:numPr>
        <w:spacing w:after="0" w:line="276" w:lineRule="auto"/>
        <w:contextualSpacing/>
        <w:jc w:val="both"/>
        <w:rPr>
          <w:ins w:id="765" w:author="Tyler" w:date="2017-11-01T16:03:00Z"/>
        </w:rPr>
      </w:pPr>
      <w:ins w:id="766" w:author="Tyler" w:date="2017-11-01T16:03:00Z">
        <w:r>
          <w:t>The walker is to be used in environments where there are no doors between the walker and destinations the walker will be summoned too</w:t>
        </w:r>
      </w:ins>
    </w:p>
    <w:p w14:paraId="1DAB02B5" w14:textId="77777777" w:rsidR="00B909E9" w:rsidRDefault="006A07A7" w:rsidP="0029369E">
      <w:pPr>
        <w:numPr>
          <w:ilvl w:val="0"/>
          <w:numId w:val="4"/>
        </w:numPr>
        <w:spacing w:after="0" w:line="276" w:lineRule="auto"/>
        <w:contextualSpacing/>
        <w:jc w:val="both"/>
        <w:rPr>
          <w:ins w:id="767" w:author="Tyler" w:date="2017-11-01T16:03:00Z"/>
          <w:b/>
          <w:sz w:val="24"/>
          <w:szCs w:val="24"/>
        </w:rPr>
      </w:pPr>
      <w:ins w:id="768" w:author="Tyler" w:date="2017-11-01T16:03:00Z">
        <w:r>
          <w:rPr>
            <w:b/>
            <w:sz w:val="24"/>
            <w:szCs w:val="24"/>
          </w:rPr>
          <w:t>Expected technological environment</w:t>
        </w:r>
      </w:ins>
    </w:p>
    <w:p w14:paraId="44938E94" w14:textId="77777777" w:rsidR="00B909E9" w:rsidRDefault="006A07A7" w:rsidP="0029369E">
      <w:pPr>
        <w:numPr>
          <w:ilvl w:val="1"/>
          <w:numId w:val="4"/>
        </w:numPr>
        <w:spacing w:after="0" w:line="276" w:lineRule="auto"/>
        <w:contextualSpacing/>
        <w:jc w:val="both"/>
        <w:rPr>
          <w:ins w:id="769" w:author="Tyler" w:date="2017-11-01T16:03:00Z"/>
        </w:rPr>
      </w:pPr>
      <w:ins w:id="770" w:author="Tyler" w:date="2017-11-01T16:03:00Z">
        <w:r>
          <w:t>The walker must be able to interface with any modern android smartphone</w:t>
        </w:r>
      </w:ins>
    </w:p>
    <w:p w14:paraId="6BD19FC6" w14:textId="77777777" w:rsidR="00DE0521" w:rsidRDefault="00DE0521" w:rsidP="0029369E">
      <w:pPr>
        <w:spacing w:after="0" w:line="276" w:lineRule="auto"/>
        <w:ind w:left="720"/>
        <w:contextualSpacing/>
        <w:jc w:val="both"/>
        <w:rPr>
          <w:ins w:id="771" w:author="Tyler" w:date="2017-11-01T16:03:00Z"/>
        </w:rPr>
      </w:pPr>
    </w:p>
    <w:p w14:paraId="63EB713A" w14:textId="77777777" w:rsidR="00B909E9" w:rsidRDefault="00DE0521" w:rsidP="0029369E">
      <w:pPr>
        <w:spacing w:after="0" w:line="276" w:lineRule="auto"/>
        <w:jc w:val="both"/>
        <w:rPr>
          <w:ins w:id="772" w:author="Tyler" w:date="2017-11-01T16:03:00Z"/>
          <w:b/>
          <w:sz w:val="28"/>
          <w:szCs w:val="28"/>
        </w:rPr>
      </w:pPr>
      <w:ins w:id="773" w:author="Tyler" w:date="2017-11-01T16:03:00Z">
        <w:r>
          <w:rPr>
            <w:b/>
            <w:sz w:val="28"/>
            <w:szCs w:val="28"/>
          </w:rPr>
          <w:t xml:space="preserve">3.3.5 </w:t>
        </w:r>
        <w:r w:rsidR="006A07A7">
          <w:rPr>
            <w:b/>
            <w:sz w:val="28"/>
            <w:szCs w:val="28"/>
          </w:rPr>
          <w:t>Maintainability and Portability Requirements</w:t>
        </w:r>
      </w:ins>
    </w:p>
    <w:p w14:paraId="5A63B97A" w14:textId="77777777" w:rsidR="00B909E9" w:rsidRDefault="006A07A7" w:rsidP="0029369E">
      <w:pPr>
        <w:numPr>
          <w:ilvl w:val="0"/>
          <w:numId w:val="4"/>
        </w:numPr>
        <w:spacing w:after="0" w:line="276" w:lineRule="auto"/>
        <w:contextualSpacing/>
        <w:jc w:val="both"/>
        <w:rPr>
          <w:ins w:id="774" w:author="Tyler" w:date="2017-11-01T16:03:00Z"/>
        </w:rPr>
      </w:pPr>
      <w:ins w:id="775" w:author="Tyler" w:date="2017-11-01T16:03:00Z">
        <w:r>
          <w:t>The application for communicating with the walker is expected to run on Android smartphones</w:t>
        </w:r>
      </w:ins>
    </w:p>
    <w:p w14:paraId="3ECF5D61" w14:textId="77777777" w:rsidR="00DE0521" w:rsidRDefault="00DE0521" w:rsidP="0029369E">
      <w:pPr>
        <w:spacing w:after="0" w:line="276" w:lineRule="auto"/>
        <w:ind w:left="720"/>
        <w:contextualSpacing/>
        <w:jc w:val="both"/>
        <w:rPr>
          <w:ins w:id="776" w:author="Tyler" w:date="2017-11-01T16:03:00Z"/>
        </w:rPr>
      </w:pPr>
    </w:p>
    <w:p w14:paraId="343E26D5" w14:textId="77777777" w:rsidR="00B909E9" w:rsidRDefault="00DE0521" w:rsidP="0029369E">
      <w:pPr>
        <w:spacing w:after="0" w:line="276" w:lineRule="auto"/>
        <w:jc w:val="both"/>
        <w:rPr>
          <w:ins w:id="777" w:author="Tyler" w:date="2017-11-01T16:03:00Z"/>
          <w:b/>
          <w:sz w:val="28"/>
          <w:szCs w:val="28"/>
        </w:rPr>
      </w:pPr>
      <w:ins w:id="778" w:author="Tyler" w:date="2017-11-01T16:03:00Z">
        <w:r>
          <w:rPr>
            <w:b/>
            <w:sz w:val="28"/>
            <w:szCs w:val="28"/>
          </w:rPr>
          <w:t xml:space="preserve">3.3.6 </w:t>
        </w:r>
        <w:r w:rsidR="006A07A7">
          <w:rPr>
            <w:b/>
            <w:sz w:val="28"/>
            <w:szCs w:val="28"/>
          </w:rPr>
          <w:t>Security Requirements</w:t>
        </w:r>
      </w:ins>
    </w:p>
    <w:p w14:paraId="4F6495FD" w14:textId="77777777" w:rsidR="00B909E9" w:rsidRDefault="006A07A7" w:rsidP="0029369E">
      <w:pPr>
        <w:numPr>
          <w:ilvl w:val="0"/>
          <w:numId w:val="4"/>
        </w:numPr>
        <w:spacing w:after="0" w:line="276" w:lineRule="auto"/>
        <w:contextualSpacing/>
        <w:jc w:val="both"/>
        <w:rPr>
          <w:ins w:id="779" w:author="Tyler" w:date="2017-11-01T16:03:00Z"/>
        </w:rPr>
      </w:pPr>
      <w:ins w:id="780" w:author="Tyler" w:date="2017-11-01T16:03:00Z">
        <w:r>
          <w:t>Only registered caregivers, family, and significant others in a caregiving role shall be given the ability to use the GPS tracking feature of the walker</w:t>
        </w:r>
      </w:ins>
    </w:p>
    <w:p w14:paraId="60DAF83B" w14:textId="77777777" w:rsidR="00DE0521" w:rsidRDefault="00DE0521" w:rsidP="0029369E">
      <w:pPr>
        <w:spacing w:after="0" w:line="276" w:lineRule="auto"/>
        <w:ind w:left="720"/>
        <w:contextualSpacing/>
        <w:jc w:val="both"/>
        <w:rPr>
          <w:ins w:id="781" w:author="Tyler" w:date="2017-11-01T16:03:00Z"/>
        </w:rPr>
      </w:pPr>
    </w:p>
    <w:p w14:paraId="4B71C9CC" w14:textId="77777777" w:rsidR="00B909E9" w:rsidRDefault="00DE0521" w:rsidP="0029369E">
      <w:pPr>
        <w:spacing w:after="0" w:line="276" w:lineRule="auto"/>
        <w:jc w:val="both"/>
        <w:rPr>
          <w:ins w:id="782" w:author="Tyler" w:date="2017-11-01T16:03:00Z"/>
          <w:b/>
          <w:sz w:val="28"/>
          <w:szCs w:val="28"/>
        </w:rPr>
      </w:pPr>
      <w:ins w:id="783" w:author="Tyler" w:date="2017-11-01T16:03:00Z">
        <w:r>
          <w:rPr>
            <w:b/>
            <w:sz w:val="28"/>
            <w:szCs w:val="28"/>
          </w:rPr>
          <w:t xml:space="preserve">3.3.7 </w:t>
        </w:r>
        <w:r w:rsidR="006A07A7">
          <w:rPr>
            <w:b/>
            <w:sz w:val="28"/>
            <w:szCs w:val="28"/>
          </w:rPr>
          <w:t>Legal Requirements</w:t>
        </w:r>
      </w:ins>
    </w:p>
    <w:p w14:paraId="67577332" w14:textId="77777777" w:rsidR="00B909E9" w:rsidRDefault="006A07A7" w:rsidP="0029369E">
      <w:pPr>
        <w:numPr>
          <w:ilvl w:val="0"/>
          <w:numId w:val="5"/>
        </w:numPr>
        <w:spacing w:after="0" w:line="276" w:lineRule="auto"/>
        <w:contextualSpacing/>
        <w:jc w:val="both"/>
        <w:rPr>
          <w:ins w:id="784" w:author="Tyler" w:date="2017-11-01T16:03:00Z"/>
        </w:rPr>
      </w:pPr>
      <w:ins w:id="785" w:author="Tyler" w:date="2017-11-01T16:03:00Z">
        <w:r>
          <w:t>GPS tracking functionality must be easily removed to facilitate sale in areas where such functionality is illegal or may become illegal</w:t>
        </w:r>
      </w:ins>
    </w:p>
    <w:p w14:paraId="20EB2812" w14:textId="77777777" w:rsidR="00B909E9" w:rsidRDefault="006A07A7" w:rsidP="0029369E">
      <w:pPr>
        <w:numPr>
          <w:ilvl w:val="0"/>
          <w:numId w:val="4"/>
        </w:numPr>
        <w:spacing w:after="0" w:line="276" w:lineRule="auto"/>
        <w:contextualSpacing/>
        <w:jc w:val="both"/>
        <w:rPr>
          <w:ins w:id="786" w:author="Tyler" w:date="2017-11-01T16:03:00Z"/>
        </w:rPr>
      </w:pPr>
      <w:ins w:id="787" w:author="Tyler" w:date="2017-11-01T16:03:00Z">
        <w:r>
          <w:t xml:space="preserve">As a medical device, the walker must meet Canada’s Medical Devices Regulations as outlined in SOR/98-282 </w:t>
        </w:r>
        <w:r w:rsidR="00EA0E61">
          <w:fldChar w:fldCharType="begin"/>
        </w:r>
        <w:r w:rsidR="00EA0E61">
          <w:instrText xml:space="preserve"> HYPERLINK "http://laws-lois.justice.gc.ca/eng/regulati</w:instrText>
        </w:r>
        <w:r w:rsidR="00EA0E61">
          <w:instrText xml:space="preserve">ons/SOR-98-282/index.html" </w:instrText>
        </w:r>
        <w:r w:rsidR="00EA0E61">
          <w:fldChar w:fldCharType="separate"/>
        </w:r>
        <w:r w:rsidR="00DE0521" w:rsidRPr="003F619C">
          <w:rPr>
            <w:rStyle w:val="Hyperlink"/>
          </w:rPr>
          <w:t>http://laws-lois.justice.gc.ca/eng/regulations/SOR-98-282/index.html</w:t>
        </w:r>
        <w:r w:rsidR="00EA0E61">
          <w:rPr>
            <w:rStyle w:val="Hyperlink"/>
          </w:rPr>
          <w:fldChar w:fldCharType="end"/>
        </w:r>
      </w:ins>
    </w:p>
    <w:p w14:paraId="786D0B62" w14:textId="77777777" w:rsidR="00DE0521" w:rsidRDefault="00DE0521" w:rsidP="0029369E">
      <w:pPr>
        <w:spacing w:after="0" w:line="276" w:lineRule="auto"/>
        <w:ind w:left="720"/>
        <w:contextualSpacing/>
        <w:jc w:val="both"/>
        <w:rPr>
          <w:ins w:id="788" w:author="Tyler" w:date="2017-11-01T16:03:00Z"/>
        </w:rPr>
      </w:pPr>
    </w:p>
    <w:p w14:paraId="0A5AAE6F" w14:textId="77777777" w:rsidR="00B909E9" w:rsidRDefault="00DE0521" w:rsidP="0029369E">
      <w:pPr>
        <w:spacing w:after="0" w:line="276" w:lineRule="auto"/>
        <w:jc w:val="both"/>
        <w:rPr>
          <w:ins w:id="789" w:author="Tyler" w:date="2017-11-01T16:03:00Z"/>
          <w:b/>
          <w:sz w:val="28"/>
          <w:szCs w:val="28"/>
        </w:rPr>
      </w:pPr>
      <w:ins w:id="790" w:author="Tyler" w:date="2017-11-01T16:03:00Z">
        <w:r>
          <w:rPr>
            <w:b/>
            <w:sz w:val="28"/>
            <w:szCs w:val="28"/>
          </w:rPr>
          <w:t xml:space="preserve">3.3.8 </w:t>
        </w:r>
        <w:r w:rsidR="006A07A7">
          <w:rPr>
            <w:b/>
            <w:sz w:val="28"/>
            <w:szCs w:val="28"/>
          </w:rPr>
          <w:t>Open Issues</w:t>
        </w:r>
      </w:ins>
    </w:p>
    <w:p w14:paraId="53E2874E" w14:textId="77777777" w:rsidR="00B909E9" w:rsidRDefault="006A07A7" w:rsidP="0029369E">
      <w:pPr>
        <w:numPr>
          <w:ilvl w:val="0"/>
          <w:numId w:val="1"/>
        </w:numPr>
        <w:spacing w:after="0" w:line="276" w:lineRule="auto"/>
        <w:contextualSpacing/>
        <w:jc w:val="both"/>
        <w:rPr>
          <w:ins w:id="791" w:author="Tyler" w:date="2017-11-01T16:03:00Z"/>
        </w:rPr>
      </w:pPr>
      <w:ins w:id="792" w:author="Tyler" w:date="2017-11-01T16:03:00Z">
        <w:r>
          <w:t>Investigation into the suitability of Google’s Eddystone technology for walker localization is not yet complete</w:t>
        </w:r>
      </w:ins>
    </w:p>
    <w:p w14:paraId="346D90E8" w14:textId="77777777" w:rsidR="00B909E9" w:rsidRDefault="006A07A7" w:rsidP="0029369E">
      <w:pPr>
        <w:numPr>
          <w:ilvl w:val="0"/>
          <w:numId w:val="1"/>
        </w:numPr>
        <w:spacing w:after="0" w:line="276" w:lineRule="auto"/>
        <w:contextualSpacing/>
        <w:jc w:val="both"/>
        <w:rPr>
          <w:ins w:id="793" w:author="Tyler" w:date="2017-11-01T16:03:00Z"/>
        </w:rPr>
      </w:pPr>
      <w:ins w:id="794" w:author="Tyler" w:date="2017-11-01T16:03:00Z">
        <w:r>
          <w:t xml:space="preserve">Investigation and testing of the suitability of using a single a Raspberry Pi for all system processing is not yet complete </w:t>
        </w:r>
      </w:ins>
    </w:p>
    <w:p w14:paraId="6A5CD864" w14:textId="77777777" w:rsidR="00B909E9" w:rsidRDefault="006A07A7" w:rsidP="0029369E">
      <w:pPr>
        <w:numPr>
          <w:ilvl w:val="0"/>
          <w:numId w:val="1"/>
        </w:numPr>
        <w:spacing w:after="0" w:line="276" w:lineRule="auto"/>
        <w:contextualSpacing/>
        <w:jc w:val="both"/>
        <w:rPr>
          <w:ins w:id="795" w:author="Tyler" w:date="2017-11-01T16:03:00Z"/>
        </w:rPr>
      </w:pPr>
      <w:ins w:id="796" w:author="Tyler" w:date="2017-11-01T16:03:00Z">
        <w:r>
          <w:t>Investigation into whether the second version of the Microsoft Kinect is suitable for use with Linux and ROS is ongoing</w:t>
        </w:r>
      </w:ins>
    </w:p>
    <w:p w14:paraId="06E65271" w14:textId="77777777" w:rsidR="00DE0521" w:rsidRDefault="00DE0521" w:rsidP="0029369E">
      <w:pPr>
        <w:spacing w:after="0" w:line="276" w:lineRule="auto"/>
        <w:ind w:left="720"/>
        <w:contextualSpacing/>
        <w:jc w:val="both"/>
        <w:rPr>
          <w:ins w:id="797" w:author="Tyler" w:date="2017-11-01T16:03:00Z"/>
        </w:rPr>
      </w:pPr>
    </w:p>
    <w:p w14:paraId="4CF571EC" w14:textId="77777777" w:rsidR="00B909E9" w:rsidRDefault="00DE0521" w:rsidP="0029369E">
      <w:pPr>
        <w:spacing w:after="0" w:line="276" w:lineRule="auto"/>
        <w:jc w:val="both"/>
        <w:rPr>
          <w:ins w:id="798" w:author="Tyler" w:date="2017-11-01T16:03:00Z"/>
          <w:b/>
          <w:sz w:val="28"/>
          <w:szCs w:val="28"/>
        </w:rPr>
      </w:pPr>
      <w:ins w:id="799" w:author="Tyler" w:date="2017-11-01T16:03:00Z">
        <w:r>
          <w:rPr>
            <w:b/>
            <w:sz w:val="28"/>
            <w:szCs w:val="28"/>
          </w:rPr>
          <w:t xml:space="preserve">3.3.9 </w:t>
        </w:r>
        <w:r w:rsidR="006A07A7">
          <w:rPr>
            <w:b/>
            <w:sz w:val="28"/>
            <w:szCs w:val="28"/>
          </w:rPr>
          <w:t>Off-the-Shelf Solutions</w:t>
        </w:r>
      </w:ins>
    </w:p>
    <w:p w14:paraId="7F203F66" w14:textId="77777777" w:rsidR="00B909E9" w:rsidRDefault="006A07A7" w:rsidP="0029369E">
      <w:pPr>
        <w:numPr>
          <w:ilvl w:val="0"/>
          <w:numId w:val="1"/>
        </w:numPr>
        <w:spacing w:after="0" w:line="276" w:lineRule="auto"/>
        <w:contextualSpacing/>
        <w:jc w:val="both"/>
        <w:rPr>
          <w:ins w:id="800" w:author="Tyler" w:date="2017-11-01T16:03:00Z"/>
        </w:rPr>
      </w:pPr>
      <w:ins w:id="801" w:author="Tyler" w:date="2017-11-01T16:03:00Z">
        <w:r>
          <w:t>The ‘Robot Operating System’s’ Navigation library and it’s related libraries can be used for the autonomous navigation aspect</w:t>
        </w:r>
      </w:ins>
    </w:p>
    <w:p w14:paraId="132D3600" w14:textId="77777777" w:rsidR="00B909E9" w:rsidRDefault="006A07A7" w:rsidP="0029369E">
      <w:pPr>
        <w:numPr>
          <w:ilvl w:val="0"/>
          <w:numId w:val="1"/>
        </w:numPr>
        <w:spacing w:after="0" w:line="276" w:lineRule="auto"/>
        <w:contextualSpacing/>
        <w:jc w:val="both"/>
        <w:rPr>
          <w:ins w:id="802" w:author="Tyler" w:date="2017-11-01T16:03:00Z"/>
        </w:rPr>
      </w:pPr>
      <w:ins w:id="803" w:author="Tyler" w:date="2017-11-01T16:03:00Z">
        <w:r>
          <w:t>Estimote Location Beacons from Estimote Inc. can be used for walker and user localization for indoor environments</w:t>
        </w:r>
      </w:ins>
    </w:p>
    <w:p w14:paraId="487D60E9" w14:textId="77777777" w:rsidR="00B909E9" w:rsidRDefault="006A07A7" w:rsidP="0029369E">
      <w:pPr>
        <w:numPr>
          <w:ilvl w:val="1"/>
          <w:numId w:val="1"/>
        </w:numPr>
        <w:spacing w:after="0" w:line="276" w:lineRule="auto"/>
        <w:contextualSpacing/>
        <w:jc w:val="both"/>
        <w:rPr>
          <w:ins w:id="804" w:author="Tyler" w:date="2017-11-01T16:03:00Z"/>
        </w:rPr>
      </w:pPr>
      <w:ins w:id="805" w:author="Tyler" w:date="2017-11-01T16:03:00Z">
        <w:r>
          <w:t>Several other companies have similar technologies but Estimote Inc.’s product is what will likely be used</w:t>
        </w:r>
      </w:ins>
    </w:p>
    <w:p w14:paraId="0CFBAC5B" w14:textId="77777777" w:rsidR="00B909E9" w:rsidRDefault="006A07A7" w:rsidP="0029369E">
      <w:pPr>
        <w:numPr>
          <w:ilvl w:val="0"/>
          <w:numId w:val="1"/>
        </w:numPr>
        <w:spacing w:after="0" w:line="276" w:lineRule="auto"/>
        <w:contextualSpacing/>
        <w:jc w:val="both"/>
        <w:rPr>
          <w:ins w:id="806" w:author="Tyler" w:date="2017-11-01T16:03:00Z"/>
        </w:rPr>
      </w:pPr>
      <w:ins w:id="807" w:author="Tyler" w:date="2017-11-01T16:03:00Z">
        <w:r>
          <w:t>Several smart walker technologies already exist with features that have been considered or could be considered for Modern Mobility’s walker</w:t>
        </w:r>
      </w:ins>
    </w:p>
    <w:p w14:paraId="2E0FCD24" w14:textId="77777777" w:rsidR="00B909E9" w:rsidRDefault="006A07A7" w:rsidP="0029369E">
      <w:pPr>
        <w:numPr>
          <w:ilvl w:val="1"/>
          <w:numId w:val="1"/>
        </w:numPr>
        <w:spacing w:after="0" w:line="276" w:lineRule="auto"/>
        <w:contextualSpacing/>
        <w:jc w:val="both"/>
        <w:rPr>
          <w:ins w:id="808" w:author="Tyler" w:date="2017-11-01T16:03:00Z"/>
        </w:rPr>
      </w:pPr>
      <w:ins w:id="809" w:author="Tyler" w:date="2017-11-01T16:03:00Z">
        <w:r>
          <w:t>Cornell engineering students developed a smart walker with electronic brakes and automatic braking when the user grabs the walker handgrips [1].</w:t>
        </w:r>
      </w:ins>
    </w:p>
    <w:p w14:paraId="2F3DACC1" w14:textId="77777777" w:rsidR="00B909E9" w:rsidRDefault="006A07A7" w:rsidP="0029369E">
      <w:pPr>
        <w:numPr>
          <w:ilvl w:val="1"/>
          <w:numId w:val="1"/>
        </w:numPr>
        <w:spacing w:after="0" w:line="276" w:lineRule="auto"/>
        <w:contextualSpacing/>
        <w:jc w:val="both"/>
        <w:rPr>
          <w:ins w:id="810" w:author="Tyler" w:date="2017-11-01T16:03:00Z"/>
        </w:rPr>
      </w:pPr>
      <w:ins w:id="811" w:author="Tyler" w:date="2017-11-01T16:03:00Z">
        <w:r>
          <w:t>Researchers at National Taiwan University created a smart walker named Johnnie that can autonomously navigate to the user. It also has a rehabilitation mode for helping the elderly to walk smoothly and safely</w:t>
        </w:r>
      </w:ins>
    </w:p>
    <w:p w14:paraId="6C19374F" w14:textId="77777777" w:rsidR="00B909E9" w:rsidRDefault="006A07A7" w:rsidP="0029369E">
      <w:pPr>
        <w:numPr>
          <w:ilvl w:val="1"/>
          <w:numId w:val="1"/>
        </w:numPr>
        <w:spacing w:after="0" w:line="276" w:lineRule="auto"/>
        <w:contextualSpacing/>
        <w:jc w:val="both"/>
        <w:rPr>
          <w:ins w:id="812" w:author="Tyler" w:date="2017-11-01T16:03:00Z"/>
        </w:rPr>
      </w:pPr>
      <w:ins w:id="813" w:author="Tyler" w:date="2017-11-01T16:03:00Z">
        <w:r>
          <w:t>ETH Zurich created a smart walker called SmartWalker that can autonomously navigate to the user, and use electric motors to assists the user in walking. The pace of the walker adjusts to the user’s walking pace automatically.</w:t>
        </w:r>
      </w:ins>
    </w:p>
    <w:p w14:paraId="1E6BD1AE" w14:textId="77777777" w:rsidR="00B909E9" w:rsidRDefault="006A07A7">
      <w:r>
        <w:br w:type="page"/>
      </w:r>
    </w:p>
    <w:p w14:paraId="2957BCFB" w14:textId="77777777" w:rsidR="00B909E9" w:rsidRDefault="006A07A7">
      <w:pPr>
        <w:pStyle w:val="Heading1"/>
      </w:pPr>
      <w:bookmarkStart w:id="814" w:name="_kdvvh8maeqy6" w:colFirst="0" w:colLast="0"/>
      <w:bookmarkStart w:id="815" w:name="_Toc497314637"/>
      <w:bookmarkStart w:id="816" w:name="_Toc495417072"/>
      <w:bookmarkEnd w:id="814"/>
      <w:r>
        <w:lastRenderedPageBreak/>
        <w:t>Citations</w:t>
      </w:r>
      <w:bookmarkEnd w:id="815"/>
      <w:bookmarkEnd w:id="816"/>
    </w:p>
    <w:tbl>
      <w:tblPr>
        <w:tblStyle w:val="a3"/>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85"/>
        <w:gridCol w:w="8775"/>
      </w:tblGrid>
      <w:tr w:rsidR="00B909E9" w14:paraId="1C4C172F" w14:textId="77777777">
        <w:trPr>
          <w:ins w:id="817" w:author="Tyler" w:date="2017-11-01T16:03:00Z"/>
        </w:trPr>
        <w:tc>
          <w:tcPr>
            <w:tcW w:w="585" w:type="dxa"/>
            <w:shd w:val="clear" w:color="auto" w:fill="auto"/>
            <w:tcMar>
              <w:top w:w="100" w:type="dxa"/>
              <w:left w:w="100" w:type="dxa"/>
              <w:bottom w:w="100" w:type="dxa"/>
              <w:right w:w="100" w:type="dxa"/>
            </w:tcMar>
          </w:tcPr>
          <w:p w14:paraId="25F9A893" w14:textId="77777777" w:rsidR="00B909E9" w:rsidRDefault="006A07A7" w:rsidP="0029369E">
            <w:pPr>
              <w:widowControl w:val="0"/>
              <w:spacing w:after="0" w:line="240" w:lineRule="auto"/>
              <w:rPr>
                <w:ins w:id="818" w:author="Tyler" w:date="2017-11-01T16:03:00Z"/>
              </w:rPr>
            </w:pPr>
            <w:ins w:id="819" w:author="Tyler" w:date="2017-11-01T16:03:00Z">
              <w:r>
                <w:t>[1]</w:t>
              </w:r>
            </w:ins>
          </w:p>
        </w:tc>
        <w:tc>
          <w:tcPr>
            <w:tcW w:w="8775" w:type="dxa"/>
            <w:shd w:val="clear" w:color="auto" w:fill="auto"/>
            <w:tcMar>
              <w:top w:w="100" w:type="dxa"/>
              <w:left w:w="100" w:type="dxa"/>
              <w:bottom w:w="100" w:type="dxa"/>
              <w:right w:w="100" w:type="dxa"/>
            </w:tcMar>
          </w:tcPr>
          <w:p w14:paraId="75C4DC80" w14:textId="77777777" w:rsidR="00B909E9" w:rsidRDefault="006A07A7" w:rsidP="0029369E">
            <w:pPr>
              <w:spacing w:after="0" w:line="240" w:lineRule="auto"/>
              <w:rPr>
                <w:ins w:id="820" w:author="Tyler" w:date="2017-11-01T16:03:00Z"/>
              </w:rPr>
            </w:pPr>
            <w:ins w:id="821" w:author="Tyler" w:date="2017-11-01T16:03:00Z">
              <w:r>
                <w:t>“Engineers invent 'Smart Walkers' for elderly,” Phys.org - News and Articles on Science and Technology, 25-Jun-2010. [Online]. Available: https://phys.org/news/2010-06-smart-walkers-elderly.html. [Accessed: 31-Oct-2017].</w:t>
              </w:r>
            </w:ins>
          </w:p>
        </w:tc>
      </w:tr>
      <w:tr w:rsidR="00B909E9" w14:paraId="2FDFA796" w14:textId="77777777">
        <w:trPr>
          <w:ins w:id="822" w:author="Tyler" w:date="2017-11-01T16:03:00Z"/>
        </w:trPr>
        <w:tc>
          <w:tcPr>
            <w:tcW w:w="585" w:type="dxa"/>
            <w:shd w:val="clear" w:color="auto" w:fill="auto"/>
            <w:tcMar>
              <w:top w:w="100" w:type="dxa"/>
              <w:left w:w="100" w:type="dxa"/>
              <w:bottom w:w="100" w:type="dxa"/>
              <w:right w:w="100" w:type="dxa"/>
            </w:tcMar>
          </w:tcPr>
          <w:p w14:paraId="2E222324" w14:textId="77777777" w:rsidR="00B909E9" w:rsidRDefault="006A07A7" w:rsidP="0029369E">
            <w:pPr>
              <w:widowControl w:val="0"/>
              <w:spacing w:after="0" w:line="240" w:lineRule="auto"/>
              <w:rPr>
                <w:ins w:id="823" w:author="Tyler" w:date="2017-11-01T16:03:00Z"/>
              </w:rPr>
            </w:pPr>
            <w:ins w:id="824" w:author="Tyler" w:date="2017-11-01T16:03:00Z">
              <w:r>
                <w:t>[2]</w:t>
              </w:r>
            </w:ins>
          </w:p>
        </w:tc>
        <w:tc>
          <w:tcPr>
            <w:tcW w:w="8775" w:type="dxa"/>
            <w:shd w:val="clear" w:color="auto" w:fill="auto"/>
            <w:tcMar>
              <w:top w:w="100" w:type="dxa"/>
              <w:left w:w="100" w:type="dxa"/>
              <w:bottom w:w="100" w:type="dxa"/>
              <w:right w:w="100" w:type="dxa"/>
            </w:tcMar>
          </w:tcPr>
          <w:p w14:paraId="6EAAF757" w14:textId="77777777" w:rsidR="00B909E9" w:rsidRDefault="006A07A7" w:rsidP="0029369E">
            <w:pPr>
              <w:spacing w:after="0" w:line="240" w:lineRule="auto"/>
              <w:rPr>
                <w:ins w:id="825" w:author="Tyler" w:date="2017-11-01T16:03:00Z"/>
              </w:rPr>
            </w:pPr>
            <w:ins w:id="826" w:author="Tyler" w:date="2017-11-01T16:03:00Z">
              <w:r>
                <w:t>Y. Kuan-Ting, “An Interactive Robotic Walker for Assisting Elderly Mobility in Senior Care Unit ,” IEEE, rep., 2010.</w:t>
              </w:r>
            </w:ins>
          </w:p>
        </w:tc>
      </w:tr>
      <w:tr w:rsidR="00B909E9" w14:paraId="69EF0674" w14:textId="77777777">
        <w:trPr>
          <w:ins w:id="827" w:author="Tyler" w:date="2017-11-01T16:03:00Z"/>
        </w:trPr>
        <w:tc>
          <w:tcPr>
            <w:tcW w:w="585" w:type="dxa"/>
            <w:shd w:val="clear" w:color="auto" w:fill="auto"/>
            <w:tcMar>
              <w:top w:w="100" w:type="dxa"/>
              <w:left w:w="100" w:type="dxa"/>
              <w:bottom w:w="100" w:type="dxa"/>
              <w:right w:w="100" w:type="dxa"/>
            </w:tcMar>
          </w:tcPr>
          <w:p w14:paraId="322CFD62" w14:textId="77777777" w:rsidR="00B909E9" w:rsidRDefault="006A07A7" w:rsidP="0029369E">
            <w:pPr>
              <w:widowControl w:val="0"/>
              <w:spacing w:after="0" w:line="240" w:lineRule="auto"/>
              <w:rPr>
                <w:ins w:id="828" w:author="Tyler" w:date="2017-11-01T16:03:00Z"/>
              </w:rPr>
            </w:pPr>
            <w:ins w:id="829" w:author="Tyler" w:date="2017-11-01T16:03:00Z">
              <w:r>
                <w:t>[3]</w:t>
              </w:r>
            </w:ins>
          </w:p>
        </w:tc>
        <w:tc>
          <w:tcPr>
            <w:tcW w:w="8775" w:type="dxa"/>
            <w:shd w:val="clear" w:color="auto" w:fill="auto"/>
            <w:tcMar>
              <w:top w:w="100" w:type="dxa"/>
              <w:left w:w="100" w:type="dxa"/>
              <w:bottom w:w="100" w:type="dxa"/>
              <w:right w:w="100" w:type="dxa"/>
            </w:tcMar>
          </w:tcPr>
          <w:p w14:paraId="030174EB" w14:textId="77777777" w:rsidR="00B909E9" w:rsidRDefault="006A07A7" w:rsidP="0029369E">
            <w:pPr>
              <w:spacing w:after="0" w:line="240" w:lineRule="auto"/>
              <w:rPr>
                <w:ins w:id="830" w:author="Tyler" w:date="2017-11-01T16:03:00Z"/>
              </w:rPr>
            </w:pPr>
            <w:ins w:id="831" w:author="Tyler" w:date="2017-11-01T16:03:00Z">
              <w:r>
                <w:t>P. Ruegg, “A smart walking aid,” ETH Zurich, 26-Feb-2016. [Online]. Available: https://www.ethz.ch/content/main/en/news-und-veranstaltungen/eth-news/news/2016/02/smart-walker.html. [Accessed: 31-Oct-2017].</w:t>
              </w:r>
            </w:ins>
          </w:p>
        </w:tc>
      </w:tr>
    </w:tbl>
    <w:p w14:paraId="11D77AFE" w14:textId="77777777" w:rsidR="00B909E9" w:rsidRDefault="00B909E9">
      <w:pPr>
        <w:rPr>
          <w:ins w:id="832" w:author="Tyler" w:date="2017-11-01T16:03:00Z"/>
          <w:rFonts w:ascii="Times New Roman" w:eastAsia="Times New Roman" w:hAnsi="Times New Roman" w:cs="Times New Roman"/>
          <w:color w:val="323232"/>
          <w:sz w:val="24"/>
          <w:szCs w:val="24"/>
          <w:shd w:val="clear" w:color="auto" w:fill="FFE7AF"/>
        </w:rPr>
      </w:pPr>
    </w:p>
    <w:p w14:paraId="12962D81" w14:textId="77777777" w:rsidR="00B909E9" w:rsidRDefault="00B909E9">
      <w:pPr>
        <w:rPr>
          <w:rFonts w:ascii="Times New Roman" w:hAnsi="Times New Roman"/>
          <w:color w:val="323232"/>
          <w:sz w:val="24"/>
          <w:shd w:val="clear" w:color="auto" w:fill="FFE7AF"/>
          <w:rPrChange w:id="833" w:author="Tyler" w:date="2017-11-01T16:03:00Z">
            <w:rPr/>
          </w:rPrChange>
        </w:rPr>
      </w:pPr>
    </w:p>
    <w:sectPr w:rsidR="00B909E9">
      <w:headerReference w:type="default" r:id="rId15"/>
      <w:footerReference w:type="default" r:id="rId16"/>
      <w:pgSz w:w="12240" w:h="15840"/>
      <w:pgMar w:top="1440" w:right="1440" w:bottom="1440" w:left="1440" w:header="0" w:footer="720" w:gutter="0"/>
      <w:pgNumType w:start="1"/>
      <w:cols w:space="720"/>
      <w:docGrid w:linePitch="0"/>
      <w:sectPrChange w:id="860" w:author="Tyler" w:date="2017-11-01T16:03:00Z">
        <w:sectPr w:rsidR="00B909E9">
          <w:pgMar w:top="1440" w:right="1440" w:bottom="1440" w:left="1440" w:header="708" w:footer="708" w:gutter="0"/>
          <w:pgNumType w:start="1"/>
          <w:cols w:space="708"/>
          <w:docGrid w:linePitch="36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2404C" w14:textId="77777777" w:rsidR="00EA0E61" w:rsidRDefault="00EA0E61">
      <w:pPr>
        <w:spacing w:after="0" w:line="240" w:lineRule="auto"/>
      </w:pPr>
      <w:r>
        <w:separator/>
      </w:r>
    </w:p>
  </w:endnote>
  <w:endnote w:type="continuationSeparator" w:id="0">
    <w:p w14:paraId="1EA86197" w14:textId="77777777" w:rsidR="00EA0E61" w:rsidRDefault="00EA0E61">
      <w:pPr>
        <w:spacing w:after="0" w:line="240" w:lineRule="auto"/>
      </w:pPr>
      <w:r>
        <w:continuationSeparator/>
      </w:r>
    </w:p>
  </w:endnote>
  <w:endnote w:type="continuationNotice" w:id="1">
    <w:p w14:paraId="78858109" w14:textId="77777777" w:rsidR="00EA0E61" w:rsidRDefault="00EA0E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DelRangeStart w:id="853" w:author="Tyler" w:date="2017-11-01T16:03:00Z"/>
  <w:sdt>
    <w:sdtPr>
      <w:id w:val="-125004832"/>
      <w:docPartObj>
        <w:docPartGallery w:val="Page Numbers (Bottom of Page)"/>
        <w:docPartUnique/>
      </w:docPartObj>
    </w:sdtPr>
    <w:sdtEndPr/>
    <w:sdtContent>
      <w:customXmlDelRangeEnd w:id="853"/>
      <w:p w14:paraId="7DD1E293" w14:textId="77777777" w:rsidR="00000000" w:rsidRDefault="00EA0E61">
        <w:pPr>
          <w:tabs>
            <w:tab w:val="center" w:pos="4680"/>
            <w:tab w:val="right" w:pos="9360"/>
          </w:tabs>
          <w:spacing w:after="0" w:line="240" w:lineRule="auto"/>
          <w:jc w:val="right"/>
          <w:rPr>
            <w:del w:id="854" w:author="Tyler" w:date="2017-11-01T16:03:00Z"/>
            <w:color w:val="auto"/>
          </w:rPr>
        </w:pPr>
      </w:p>
      <w:customXmlDelRangeStart w:id="855" w:author="Tyler" w:date="2017-11-01T16:03:00Z"/>
      <w:sdt>
        <w:sdtPr>
          <w:id w:val="-1769616900"/>
          <w:docPartObj>
            <w:docPartGallery w:val="Page Numbers (Top of Page)"/>
            <w:docPartUnique/>
          </w:docPartObj>
        </w:sdtPr>
        <w:sdtEndPr/>
        <w:sdtContent>
          <w:customXmlDelRangeEnd w:id="855"/>
          <w:p w14:paraId="6DEA0CB8" w14:textId="3B13CDAA" w:rsidR="00AA626F" w:rsidRDefault="00AA626F">
            <w:pPr>
              <w:tabs>
                <w:tab w:val="center" w:pos="4680"/>
                <w:tab w:val="right" w:pos="9360"/>
              </w:tabs>
              <w:spacing w:after="0" w:line="240" w:lineRule="auto"/>
              <w:jc w:val="right"/>
              <w:pPrChange w:id="856" w:author="Tyler" w:date="2017-11-01T16:03:00Z">
                <w:pPr>
                  <w:pStyle w:val="Footer"/>
                  <w:jc w:val="right"/>
                </w:pPr>
              </w:pPrChange>
            </w:pPr>
            <w:r>
              <w:t xml:space="preserve">Page </w:t>
            </w:r>
            <w:r>
              <w:rPr>
                <w:b/>
                <w:sz w:val="24"/>
                <w:szCs w:val="24"/>
              </w:rPr>
              <w:fldChar w:fldCharType="begin"/>
            </w:r>
            <w:r>
              <w:rPr>
                <w:b/>
                <w:sz w:val="24"/>
                <w:szCs w:val="24"/>
              </w:rPr>
              <w:instrText>PAGE</w:instrText>
            </w:r>
            <w:r>
              <w:rPr>
                <w:b/>
                <w:sz w:val="24"/>
                <w:szCs w:val="24"/>
              </w:rPr>
              <w:fldChar w:fldCharType="separate"/>
            </w:r>
            <w:r w:rsidR="00835898">
              <w:rPr>
                <w:b/>
                <w:noProof/>
                <w:sz w:val="24"/>
                <w:szCs w:val="24"/>
              </w:rPr>
              <w:t>10</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835898">
              <w:rPr>
                <w:b/>
                <w:noProof/>
                <w:sz w:val="24"/>
                <w:szCs w:val="24"/>
              </w:rPr>
              <w:t>25</w:t>
            </w:r>
            <w:r>
              <w:rPr>
                <w:b/>
                <w:sz w:val="24"/>
                <w:szCs w:val="24"/>
              </w:rPr>
              <w:fldChar w:fldCharType="end"/>
            </w:r>
          </w:p>
          <w:customXmlDelRangeStart w:id="857" w:author="Tyler" w:date="2017-11-01T16:03:00Z"/>
        </w:sdtContent>
      </w:sdt>
      <w:customXmlDelRangeEnd w:id="857"/>
      <w:customXmlDelRangeStart w:id="858" w:author="Tyler" w:date="2017-11-01T16:03:00Z"/>
    </w:sdtContent>
  </w:sdt>
  <w:customXmlDelRangeEnd w:id="858"/>
  <w:p w14:paraId="46F6D98B" w14:textId="77777777" w:rsidR="00AA626F" w:rsidRDefault="00AA626F">
    <w:pPr>
      <w:tabs>
        <w:tab w:val="center" w:pos="4680"/>
        <w:tab w:val="right" w:pos="9360"/>
      </w:tabs>
      <w:spacing w:after="708" w:line="240" w:lineRule="auto"/>
      <w:pPrChange w:id="859" w:author="Tyler" w:date="2017-11-01T16:03: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4401F" w14:textId="77777777" w:rsidR="00EA0E61" w:rsidRDefault="00EA0E61">
      <w:pPr>
        <w:spacing w:after="0" w:line="240" w:lineRule="auto"/>
      </w:pPr>
      <w:r>
        <w:separator/>
      </w:r>
    </w:p>
  </w:footnote>
  <w:footnote w:type="continuationSeparator" w:id="0">
    <w:p w14:paraId="7345258D" w14:textId="77777777" w:rsidR="00EA0E61" w:rsidRDefault="00EA0E61">
      <w:pPr>
        <w:spacing w:after="0" w:line="240" w:lineRule="auto"/>
      </w:pPr>
      <w:r>
        <w:continuationSeparator/>
      </w:r>
    </w:p>
  </w:footnote>
  <w:footnote w:type="continuationNotice" w:id="1">
    <w:p w14:paraId="2F7FF74B" w14:textId="77777777" w:rsidR="00EA0E61" w:rsidRDefault="00EA0E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72C0" w14:textId="77777777" w:rsidR="00AA626F" w:rsidRDefault="00AA626F">
    <w:pPr>
      <w:widowControl w:val="0"/>
      <w:spacing w:before="708" w:after="0" w:line="276" w:lineRule="auto"/>
      <w:rPr>
        <w:ins w:id="834" w:author="Tyler" w:date="2017-11-01T16:03:00Z"/>
      </w:rPr>
    </w:pPr>
  </w:p>
  <w:tbl>
    <w:tblPr>
      <w:tblStyle w:val="a4"/>
      <w:tblW w:w="11483"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835" w:author="Tyler" w:date="2017-11-01T16:03:00Z">
        <w:tblPr>
          <w:tblStyle w:val="TableGrid"/>
          <w:tblW w:w="11483" w:type="dxa"/>
          <w:tblInd w:w="-998" w:type="dxa"/>
          <w:tblLook w:val="04A0" w:firstRow="1" w:lastRow="0" w:firstColumn="1" w:lastColumn="0" w:noHBand="0" w:noVBand="1"/>
        </w:tblPr>
      </w:tblPrChange>
    </w:tblPr>
    <w:tblGrid>
      <w:gridCol w:w="1844"/>
      <w:gridCol w:w="7938"/>
      <w:gridCol w:w="1701"/>
      <w:tblGridChange w:id="836">
        <w:tblGrid>
          <w:gridCol w:w="1844"/>
          <w:gridCol w:w="7938"/>
          <w:gridCol w:w="1701"/>
        </w:tblGrid>
      </w:tblGridChange>
    </w:tblGrid>
    <w:tr w:rsidR="00AA626F" w14:paraId="1C177A46" w14:textId="77777777">
      <w:tc>
        <w:tcPr>
          <w:tcW w:w="1844" w:type="dxa"/>
          <w:tcBorders>
            <w:top w:val="single" w:sz="4" w:space="0" w:color="A5A5A5"/>
            <w:left w:val="single" w:sz="4" w:space="0" w:color="A5A5A5"/>
            <w:bottom w:val="single" w:sz="4" w:space="0" w:color="A5A5A5"/>
            <w:right w:val="single" w:sz="4" w:space="0" w:color="A5A5A5"/>
          </w:tcBorders>
          <w:tcPrChange w:id="837" w:author="Tyler" w:date="2017-11-01T16:03:00Z">
            <w:tcPr>
              <w:tcW w:w="184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cPrChange>
        </w:tcPr>
        <w:p w14:paraId="69ED02FE" w14:textId="7C76538F" w:rsidR="00AA626F" w:rsidRDefault="001971C2">
          <w:pPr>
            <w:tabs>
              <w:tab w:val="center" w:pos="4680"/>
              <w:tab w:val="right" w:pos="9360"/>
            </w:tabs>
            <w:rPr>
              <w:sz w:val="24"/>
              <w:szCs w:val="24"/>
            </w:rPr>
            <w:pPrChange w:id="838" w:author="Tyler" w:date="2017-11-01T16:03:00Z">
              <w:pPr>
                <w:pStyle w:val="Header"/>
              </w:pPr>
            </w:pPrChange>
          </w:pPr>
          <w:del w:id="839" w:author="Tyler" w:date="2017-11-01T16:03:00Z">
            <w:r w:rsidRPr="0069673F">
              <w:rPr>
                <w:sz w:val="24"/>
              </w:rPr>
              <w:delText>&lt;INSERT LOGO &gt;</w:delText>
            </w:r>
          </w:del>
          <w:ins w:id="840" w:author="Tyler" w:date="2017-11-01T16:03:00Z">
            <w:r w:rsidR="00AA626F">
              <w:rPr>
                <w:noProof/>
                <w:sz w:val="24"/>
                <w:szCs w:val="24"/>
              </w:rPr>
              <w:drawing>
                <wp:inline distT="114300" distB="114300" distL="114300" distR="114300" wp14:anchorId="08175CA5" wp14:editId="0349D899">
                  <wp:extent cx="1059180" cy="541020"/>
                  <wp:effectExtent l="0" t="0" r="762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059180" cy="541020"/>
                          </a:xfrm>
                          <a:prstGeom prst="rect">
                            <a:avLst/>
                          </a:prstGeom>
                          <a:ln/>
                        </pic:spPr>
                      </pic:pic>
                    </a:graphicData>
                  </a:graphic>
                </wp:inline>
              </w:drawing>
            </w:r>
          </w:ins>
        </w:p>
      </w:tc>
      <w:tc>
        <w:tcPr>
          <w:tcW w:w="7938" w:type="dxa"/>
          <w:tcBorders>
            <w:top w:val="single" w:sz="4" w:space="0" w:color="A5A5A5"/>
            <w:left w:val="single" w:sz="4" w:space="0" w:color="A5A5A5"/>
            <w:bottom w:val="single" w:sz="4" w:space="0" w:color="A5A5A5"/>
            <w:right w:val="single" w:sz="4" w:space="0" w:color="A5A5A5"/>
          </w:tcBorders>
          <w:tcPrChange w:id="841" w:author="Tyler" w:date="2017-11-01T16:03:00Z">
            <w:tcPr>
              <w:tcW w:w="79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cPrChange>
        </w:tcPr>
        <w:p w14:paraId="4498C2E8" w14:textId="77777777" w:rsidR="00AA626F" w:rsidRDefault="00AA626F">
          <w:pPr>
            <w:tabs>
              <w:tab w:val="center" w:pos="4680"/>
              <w:tab w:val="right" w:pos="9360"/>
            </w:tabs>
            <w:jc w:val="center"/>
            <w:rPr>
              <w:sz w:val="24"/>
              <w:szCs w:val="24"/>
            </w:rPr>
            <w:pPrChange w:id="842" w:author="Tyler" w:date="2017-11-01T16:03:00Z">
              <w:pPr>
                <w:pStyle w:val="Header"/>
                <w:jc w:val="center"/>
              </w:pPr>
            </w:pPrChange>
          </w:pPr>
          <w:r>
            <w:rPr>
              <w:sz w:val="24"/>
              <w:szCs w:val="24"/>
            </w:rPr>
            <w:t>MODERN MOBILITY</w:t>
          </w:r>
        </w:p>
        <w:p w14:paraId="337A290E" w14:textId="77777777" w:rsidR="00AA626F" w:rsidRDefault="00AA626F">
          <w:pPr>
            <w:tabs>
              <w:tab w:val="center" w:pos="4680"/>
              <w:tab w:val="right" w:pos="9360"/>
            </w:tabs>
            <w:jc w:val="center"/>
            <w:rPr>
              <w:sz w:val="24"/>
              <w:szCs w:val="24"/>
            </w:rPr>
            <w:pPrChange w:id="843" w:author="Tyler" w:date="2017-11-01T16:03:00Z">
              <w:pPr>
                <w:pStyle w:val="Header"/>
                <w:jc w:val="center"/>
              </w:pPr>
            </w:pPrChange>
          </w:pPr>
          <w:r>
            <w:rPr>
              <w:sz w:val="24"/>
              <w:szCs w:val="24"/>
            </w:rPr>
            <w:t>SMART WALKER</w:t>
          </w:r>
        </w:p>
        <w:p w14:paraId="7085D1B4" w14:textId="77777777" w:rsidR="00AA626F" w:rsidRDefault="00AA626F">
          <w:pPr>
            <w:tabs>
              <w:tab w:val="center" w:pos="4680"/>
              <w:tab w:val="right" w:pos="9360"/>
            </w:tabs>
            <w:jc w:val="center"/>
            <w:rPr>
              <w:sz w:val="24"/>
              <w:szCs w:val="24"/>
            </w:rPr>
            <w:pPrChange w:id="844" w:author="Tyler" w:date="2017-11-01T16:03:00Z">
              <w:pPr>
                <w:pStyle w:val="Header"/>
                <w:jc w:val="center"/>
              </w:pPr>
            </w:pPrChange>
          </w:pPr>
          <w:r>
            <w:rPr>
              <w:sz w:val="24"/>
              <w:szCs w:val="24"/>
            </w:rPr>
            <w:t>SYSTEM REQUIREMENTS DOCUMENT</w:t>
          </w:r>
        </w:p>
      </w:tc>
      <w:tc>
        <w:tcPr>
          <w:tcW w:w="1701" w:type="dxa"/>
          <w:tcBorders>
            <w:top w:val="single" w:sz="4" w:space="0" w:color="A5A5A5"/>
            <w:left w:val="single" w:sz="4" w:space="0" w:color="A5A5A5"/>
            <w:bottom w:val="single" w:sz="4" w:space="0" w:color="A5A5A5"/>
            <w:right w:val="single" w:sz="4" w:space="0" w:color="A5A5A5"/>
          </w:tcBorders>
          <w:tcPrChange w:id="845" w:author="Tyler" w:date="2017-11-01T16:03:00Z">
            <w:tcPr>
              <w:tcW w:w="170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cPrChange>
        </w:tcPr>
        <w:p w14:paraId="58CADB81" w14:textId="77777777" w:rsidR="00AA626F" w:rsidRDefault="00AA626F">
          <w:pPr>
            <w:tabs>
              <w:tab w:val="center" w:pos="4680"/>
              <w:tab w:val="right" w:pos="9360"/>
            </w:tabs>
            <w:rPr>
              <w:sz w:val="24"/>
              <w:szCs w:val="24"/>
            </w:rPr>
            <w:pPrChange w:id="846" w:author="Tyler" w:date="2017-11-01T16:03:00Z">
              <w:pPr>
                <w:pStyle w:val="Header"/>
              </w:pPr>
            </w:pPrChange>
          </w:pPr>
          <w:r>
            <w:rPr>
              <w:sz w:val="24"/>
              <w:szCs w:val="24"/>
            </w:rPr>
            <w:t>Doc: SRD0001</w:t>
          </w:r>
        </w:p>
        <w:p w14:paraId="7953BA1A" w14:textId="62708EC8" w:rsidR="00AA626F" w:rsidRDefault="00AA626F">
          <w:pPr>
            <w:tabs>
              <w:tab w:val="center" w:pos="4680"/>
              <w:tab w:val="right" w:pos="9360"/>
            </w:tabs>
            <w:rPr>
              <w:color w:val="FF0000"/>
              <w:sz w:val="24"/>
              <w:rPrChange w:id="847" w:author="Tyler" w:date="2017-11-01T16:03:00Z">
                <w:rPr>
                  <w:sz w:val="24"/>
                </w:rPr>
              </w:rPrChange>
            </w:rPr>
            <w:pPrChange w:id="848" w:author="Tyler" w:date="2017-11-01T16:03:00Z">
              <w:pPr>
                <w:pStyle w:val="Header"/>
              </w:pPr>
            </w:pPrChange>
          </w:pPr>
          <w:r>
            <w:rPr>
              <w:sz w:val="24"/>
              <w:szCs w:val="24"/>
            </w:rPr>
            <w:t>Rev</w:t>
          </w:r>
          <w:r w:rsidRPr="00AA626F">
            <w:rPr>
              <w:color w:val="auto"/>
              <w:sz w:val="24"/>
              <w:rPrChange w:id="849" w:author="Tyler" w:date="2017-11-01T16:03:00Z">
                <w:rPr>
                  <w:sz w:val="24"/>
                </w:rPr>
              </w:rPrChange>
            </w:rPr>
            <w:t xml:space="preserve">: </w:t>
          </w:r>
          <w:del w:id="850" w:author="Tyler" w:date="2017-11-01T16:03:00Z">
            <w:r w:rsidR="001971C2" w:rsidRPr="0069673F">
              <w:rPr>
                <w:sz w:val="24"/>
              </w:rPr>
              <w:delText>-</w:delText>
            </w:r>
          </w:del>
          <w:ins w:id="851" w:author="Tyler" w:date="2017-11-01T16:03:00Z">
            <w:r w:rsidRPr="00AA626F">
              <w:rPr>
                <w:color w:val="auto"/>
                <w:sz w:val="24"/>
                <w:szCs w:val="24"/>
              </w:rPr>
              <w:t>A</w:t>
            </w:r>
          </w:ins>
        </w:p>
      </w:tc>
    </w:tr>
  </w:tbl>
  <w:p w14:paraId="4BBA8899" w14:textId="77777777" w:rsidR="00AA626F" w:rsidRDefault="00AA626F">
    <w:pPr>
      <w:tabs>
        <w:tab w:val="center" w:pos="4680"/>
        <w:tab w:val="right" w:pos="9360"/>
      </w:tabs>
      <w:spacing w:after="0" w:line="240" w:lineRule="auto"/>
      <w:rPr>
        <w:sz w:val="24"/>
        <w:szCs w:val="24"/>
      </w:rPr>
      <w:pPrChange w:id="852" w:author="Tyler" w:date="2017-11-01T16:03: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D662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1812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B6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A4EE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92BF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1AFA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7035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1E87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3278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0ADE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0704C"/>
    <w:multiLevelType w:val="multilevel"/>
    <w:tmpl w:val="D7AEC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99E1CCA"/>
    <w:multiLevelType w:val="multilevel"/>
    <w:tmpl w:val="59125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CEF57EE"/>
    <w:multiLevelType w:val="multilevel"/>
    <w:tmpl w:val="2EE2FE0A"/>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55511D"/>
    <w:multiLevelType w:val="multilevel"/>
    <w:tmpl w:val="F6E8CDA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6315C9"/>
    <w:multiLevelType w:val="multilevel"/>
    <w:tmpl w:val="D55A6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3F4787"/>
    <w:multiLevelType w:val="multilevel"/>
    <w:tmpl w:val="9C8C4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1A0E9C"/>
    <w:multiLevelType w:val="multilevel"/>
    <w:tmpl w:val="501EFB50"/>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58642B2E"/>
    <w:multiLevelType w:val="multilevel"/>
    <w:tmpl w:val="A100F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EE6787"/>
    <w:multiLevelType w:val="multilevel"/>
    <w:tmpl w:val="F4286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F2BB5"/>
    <w:multiLevelType w:val="multilevel"/>
    <w:tmpl w:val="DBA4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5"/>
  </w:num>
  <w:num w:numId="4">
    <w:abstractNumId w:val="11"/>
  </w:num>
  <w:num w:numId="5">
    <w:abstractNumId w:val="14"/>
  </w:num>
  <w:num w:numId="6">
    <w:abstractNumId w:val="16"/>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8"/>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ler">
    <w15:presenceInfo w15:providerId="None" w15:userId="Ty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E9"/>
    <w:rsid w:val="000041B5"/>
    <w:rsid w:val="00056DB4"/>
    <w:rsid w:val="001971C2"/>
    <w:rsid w:val="001B6DFE"/>
    <w:rsid w:val="001D7958"/>
    <w:rsid w:val="00266B97"/>
    <w:rsid w:val="0029369E"/>
    <w:rsid w:val="003F2A23"/>
    <w:rsid w:val="004B6609"/>
    <w:rsid w:val="004C5571"/>
    <w:rsid w:val="00671769"/>
    <w:rsid w:val="0069673F"/>
    <w:rsid w:val="006A07A7"/>
    <w:rsid w:val="007323EE"/>
    <w:rsid w:val="007C5239"/>
    <w:rsid w:val="00811B56"/>
    <w:rsid w:val="00835898"/>
    <w:rsid w:val="00870C7A"/>
    <w:rsid w:val="00AA626F"/>
    <w:rsid w:val="00B909E9"/>
    <w:rsid w:val="00CB178A"/>
    <w:rsid w:val="00D72A78"/>
    <w:rsid w:val="00DE0521"/>
    <w:rsid w:val="00E2665D"/>
    <w:rsid w:val="00EA0E61"/>
    <w:rsid w:val="00EC3BEE"/>
    <w:rsid w:val="00EF1332"/>
    <w:rsid w:val="00FD5F78"/>
    <w:rsid w:val="00FF7B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2C61F"/>
  <w15:docId w15:val="{F177F655-C46D-4CBD-BAFA-1BD81809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7A7"/>
  </w:style>
  <w:style w:type="paragraph" w:styleId="Heading1">
    <w:name w:val="heading 1"/>
    <w:basedOn w:val="Normal"/>
    <w:next w:val="Normal"/>
    <w:link w:val="Heading1Char"/>
    <w:uiPriority w:val="9"/>
    <w:qFormat/>
    <w:rsid w:val="00835898"/>
    <w:pPr>
      <w:keepNext/>
      <w:keepLines/>
      <w:spacing w:before="240" w:after="0"/>
      <w:outlineLvl w:val="0"/>
      <w:pPrChange w:id="0" w:author="Tyler" w:date="2017-11-01T16:03:00Z">
        <w:pPr>
          <w:keepNext/>
          <w:keepLines/>
          <w:spacing w:before="240" w:line="259" w:lineRule="auto"/>
          <w:outlineLvl w:val="0"/>
        </w:pPr>
      </w:pPrChange>
    </w:pPr>
    <w:rPr>
      <w:color w:val="2F5496"/>
      <w:sz w:val="32"/>
      <w:szCs w:val="32"/>
      <w:rPrChange w:id="0" w:author="Tyler" w:date="2017-11-01T16:03:00Z">
        <w:rPr>
          <w:rFonts w:asciiTheme="majorHAnsi" w:eastAsiaTheme="majorEastAsia" w:hAnsiTheme="majorHAnsi" w:cstheme="majorBidi"/>
          <w:color w:val="2F5496" w:themeColor="accent1" w:themeShade="BF"/>
          <w:sz w:val="32"/>
          <w:szCs w:val="32"/>
          <w:lang w:val="en-CA" w:eastAsia="en-US" w:bidi="ar-SA"/>
        </w:rPr>
      </w:rPrChange>
    </w:rPr>
  </w:style>
  <w:style w:type="paragraph" w:styleId="Heading2">
    <w:name w:val="heading 2"/>
    <w:basedOn w:val="Normal"/>
    <w:next w:val="Normal"/>
    <w:link w:val="Heading2Char"/>
    <w:uiPriority w:val="9"/>
    <w:qFormat/>
    <w:rsid w:val="00835898"/>
    <w:pPr>
      <w:keepNext/>
      <w:keepLines/>
      <w:spacing w:before="40" w:after="0"/>
      <w:outlineLvl w:val="1"/>
      <w:pPrChange w:id="1" w:author="Tyler" w:date="2017-11-01T16:03:00Z">
        <w:pPr>
          <w:keepNext/>
          <w:keepLines/>
          <w:spacing w:before="40" w:line="259" w:lineRule="auto"/>
          <w:outlineLvl w:val="1"/>
        </w:pPr>
      </w:pPrChange>
    </w:pPr>
    <w:rPr>
      <w:color w:val="2F5496"/>
      <w:sz w:val="28"/>
      <w:szCs w:val="26"/>
      <w:rPrChange w:id="1" w:author="Tyler" w:date="2017-11-01T16:03:00Z">
        <w:rPr>
          <w:rFonts w:asciiTheme="majorHAnsi" w:eastAsiaTheme="majorEastAsia" w:hAnsiTheme="majorHAnsi" w:cstheme="majorBidi"/>
          <w:color w:val="2F5496" w:themeColor="accent1" w:themeShade="BF"/>
          <w:sz w:val="26"/>
          <w:szCs w:val="26"/>
          <w:lang w:val="en-CA" w:eastAsia="en-US" w:bidi="ar-SA"/>
        </w:rPr>
      </w:rPrChange>
    </w:rPr>
  </w:style>
  <w:style w:type="paragraph" w:styleId="Heading3">
    <w:name w:val="heading 3"/>
    <w:basedOn w:val="Normal"/>
    <w:next w:val="Normal"/>
    <w:rsid w:val="00DE0521"/>
    <w:pPr>
      <w:keepNext/>
      <w:keepLines/>
      <w:spacing w:before="280" w:after="80"/>
      <w:outlineLvl w:val="2"/>
    </w:pPr>
    <w:rPr>
      <w:b/>
      <w:sz w:val="26"/>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5898"/>
    <w:pPr>
      <w:spacing w:after="0" w:line="240" w:lineRule="auto"/>
      <w:contextualSpacing/>
      <w:pPrChange w:id="2" w:author="Tyler" w:date="2017-11-01T16:03:00Z">
        <w:pPr>
          <w:contextualSpacing/>
        </w:pPr>
      </w:pPrChange>
    </w:pPr>
    <w:rPr>
      <w:sz w:val="56"/>
      <w:szCs w:val="56"/>
      <w:rPrChange w:id="2" w:author="Tyler" w:date="2017-11-01T16:03:00Z">
        <w:rPr>
          <w:rFonts w:asciiTheme="majorHAnsi" w:eastAsiaTheme="majorEastAsia" w:hAnsiTheme="majorHAnsi" w:cstheme="majorBidi"/>
          <w:spacing w:val="-10"/>
          <w:kern w:val="28"/>
          <w:sz w:val="56"/>
          <w:szCs w:val="56"/>
          <w:lang w:val="en-CA" w:eastAsia="en-US" w:bidi="ar-SA"/>
        </w:rPr>
      </w:rPrChange>
    </w:rPr>
  </w:style>
  <w:style w:type="paragraph" w:styleId="Subtitle">
    <w:name w:val="Subtitle"/>
    <w:basedOn w:val="Normal"/>
    <w:next w:val="Normal"/>
    <w:link w:val="SubtitleChar"/>
    <w:uiPriority w:val="11"/>
    <w:qFormat/>
    <w:rsid w:val="00835898"/>
    <w:pPr>
      <w:pPrChange w:id="3" w:author="Tyler" w:date="2017-11-01T16:03:00Z">
        <w:pPr>
          <w:numPr>
            <w:ilvl w:val="1"/>
          </w:numPr>
          <w:spacing w:after="160" w:line="259" w:lineRule="auto"/>
        </w:pPr>
      </w:pPrChange>
    </w:pPr>
    <w:rPr>
      <w:color w:val="5A5A5A"/>
      <w:rPrChange w:id="3" w:author="Tyler" w:date="2017-11-01T16:03:00Z">
        <w:rPr>
          <w:rFonts w:asciiTheme="minorHAnsi" w:eastAsiaTheme="minorEastAsia" w:hAnsiTheme="minorHAnsi" w:cstheme="minorBidi"/>
          <w:color w:val="5A5A5A" w:themeColor="text1" w:themeTint="A5"/>
          <w:spacing w:val="15"/>
          <w:sz w:val="22"/>
          <w:szCs w:val="22"/>
          <w:lang w:val="en-CA" w:eastAsia="en-US" w:bidi="ar-SA"/>
        </w:rPr>
      </w:rPrChang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0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7A7"/>
    <w:rPr>
      <w:rFonts w:ascii="Segoe UI" w:hAnsi="Segoe UI" w:cs="Segoe UI"/>
      <w:sz w:val="18"/>
      <w:szCs w:val="18"/>
    </w:rPr>
  </w:style>
  <w:style w:type="paragraph" w:styleId="Header">
    <w:name w:val="header"/>
    <w:basedOn w:val="Normal"/>
    <w:link w:val="HeaderChar"/>
    <w:uiPriority w:val="99"/>
    <w:unhideWhenUsed/>
    <w:rsid w:val="006A0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7A7"/>
  </w:style>
  <w:style w:type="paragraph" w:styleId="Footer">
    <w:name w:val="footer"/>
    <w:basedOn w:val="Normal"/>
    <w:link w:val="FooterChar"/>
    <w:uiPriority w:val="99"/>
    <w:unhideWhenUsed/>
    <w:rsid w:val="006A0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A7"/>
  </w:style>
  <w:style w:type="paragraph" w:styleId="TOC1">
    <w:name w:val="toc 1"/>
    <w:basedOn w:val="Normal"/>
    <w:next w:val="Normal"/>
    <w:autoRedefine/>
    <w:uiPriority w:val="39"/>
    <w:unhideWhenUsed/>
    <w:rsid w:val="006A07A7"/>
    <w:pPr>
      <w:spacing w:after="100"/>
    </w:pPr>
  </w:style>
  <w:style w:type="paragraph" w:styleId="TOC2">
    <w:name w:val="toc 2"/>
    <w:basedOn w:val="Normal"/>
    <w:next w:val="Normal"/>
    <w:autoRedefine/>
    <w:uiPriority w:val="39"/>
    <w:unhideWhenUsed/>
    <w:rsid w:val="006A07A7"/>
    <w:pPr>
      <w:spacing w:after="100"/>
      <w:ind w:left="220"/>
    </w:pPr>
  </w:style>
  <w:style w:type="paragraph" w:styleId="TOC3">
    <w:name w:val="toc 3"/>
    <w:basedOn w:val="Normal"/>
    <w:next w:val="Normal"/>
    <w:autoRedefine/>
    <w:uiPriority w:val="39"/>
    <w:unhideWhenUsed/>
    <w:rsid w:val="006A07A7"/>
    <w:pPr>
      <w:spacing w:after="100"/>
      <w:ind w:left="440"/>
    </w:pPr>
  </w:style>
  <w:style w:type="character" w:styleId="Hyperlink">
    <w:name w:val="Hyperlink"/>
    <w:basedOn w:val="DefaultParagraphFont"/>
    <w:uiPriority w:val="99"/>
    <w:unhideWhenUsed/>
    <w:rsid w:val="006A07A7"/>
    <w:rPr>
      <w:color w:val="0563C1" w:themeColor="hyperlink"/>
      <w:u w:val="single"/>
    </w:rPr>
  </w:style>
  <w:style w:type="paragraph" w:styleId="Quote">
    <w:name w:val="Quote"/>
    <w:basedOn w:val="Normal"/>
    <w:next w:val="Normal"/>
    <w:link w:val="QuoteChar"/>
    <w:uiPriority w:val="29"/>
    <w:qFormat/>
    <w:rsid w:val="006A07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07A7"/>
    <w:rPr>
      <w:i/>
      <w:iCs/>
      <w:color w:val="404040" w:themeColor="text1" w:themeTint="BF"/>
    </w:rPr>
  </w:style>
  <w:style w:type="paragraph" w:styleId="Caption">
    <w:name w:val="caption"/>
    <w:basedOn w:val="Normal"/>
    <w:next w:val="Normal"/>
    <w:uiPriority w:val="35"/>
    <w:unhideWhenUsed/>
    <w:qFormat/>
    <w:rsid w:val="00811B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BEE"/>
    <w:pPr>
      <w:spacing w:after="0"/>
    </w:pPr>
  </w:style>
  <w:style w:type="character" w:styleId="UnresolvedMention">
    <w:name w:val="Unresolved Mention"/>
    <w:basedOn w:val="DefaultParagraphFont"/>
    <w:uiPriority w:val="99"/>
    <w:semiHidden/>
    <w:unhideWhenUsed/>
    <w:rsid w:val="00DE0521"/>
    <w:rPr>
      <w:color w:val="808080"/>
      <w:shd w:val="clear" w:color="auto" w:fill="E6E6E6"/>
    </w:rPr>
  </w:style>
  <w:style w:type="paragraph" w:styleId="TOCHeading">
    <w:name w:val="TOC Heading"/>
    <w:basedOn w:val="Heading1"/>
    <w:next w:val="Normal"/>
    <w:uiPriority w:val="39"/>
    <w:unhideWhenUsed/>
    <w:qFormat/>
    <w:rsid w:val="00835898"/>
    <w:pPr>
      <w:pBdr>
        <w:top w:val="none" w:sz="0" w:space="0" w:color="auto"/>
        <w:left w:val="none" w:sz="0" w:space="0" w:color="auto"/>
        <w:bottom w:val="none" w:sz="0" w:space="0" w:color="auto"/>
        <w:right w:val="none" w:sz="0" w:space="0" w:color="auto"/>
        <w:between w:val="none" w:sz="0" w:space="0" w:color="auto"/>
      </w:pBdr>
      <w:outlineLvl w:val="9"/>
      <w:pPrChange w:id="4" w:author="Tyler" w:date="2017-11-01T16:03:00Z">
        <w:pPr>
          <w:keepNext/>
          <w:keepLines/>
          <w:spacing w:before="240" w:line="259" w:lineRule="auto"/>
        </w:pPr>
      </w:pPrChange>
    </w:pPr>
    <w:rPr>
      <w:rFonts w:asciiTheme="majorHAnsi" w:eastAsiaTheme="majorEastAsia" w:hAnsiTheme="majorHAnsi" w:cstheme="majorBidi"/>
      <w:color w:val="2F5496" w:themeColor="accent1" w:themeShade="BF"/>
      <w:lang w:val="en-US" w:eastAsia="en-US"/>
      <w:rPrChange w:id="4" w:author="Tyler" w:date="2017-11-01T16:03:00Z">
        <w:rPr>
          <w:rFonts w:asciiTheme="majorHAnsi" w:eastAsiaTheme="majorEastAsia" w:hAnsiTheme="majorHAnsi" w:cstheme="majorBidi"/>
          <w:color w:val="2F5496" w:themeColor="accent1" w:themeShade="BF"/>
          <w:sz w:val="32"/>
          <w:szCs w:val="32"/>
          <w:lang w:val="en-US" w:eastAsia="en-US" w:bidi="ar-SA"/>
        </w:rPr>
      </w:rPrChange>
    </w:rPr>
  </w:style>
  <w:style w:type="paragraph" w:styleId="NormalWeb">
    <w:name w:val="Normal (Web)"/>
    <w:basedOn w:val="Normal"/>
    <w:uiPriority w:val="99"/>
    <w:semiHidden/>
    <w:unhideWhenUsed/>
    <w:rsid w:val="00FF7BC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835898"/>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835898"/>
    <w:rPr>
      <w:sz w:val="56"/>
      <w:szCs w:val="56"/>
    </w:rPr>
  </w:style>
  <w:style w:type="character" w:customStyle="1" w:styleId="Heading1Char">
    <w:name w:val="Heading 1 Char"/>
    <w:basedOn w:val="DefaultParagraphFont"/>
    <w:link w:val="Heading1"/>
    <w:uiPriority w:val="9"/>
    <w:rsid w:val="00835898"/>
    <w:rPr>
      <w:color w:val="2F5496"/>
      <w:sz w:val="32"/>
      <w:szCs w:val="32"/>
    </w:rPr>
  </w:style>
  <w:style w:type="character" w:customStyle="1" w:styleId="SubtitleChar">
    <w:name w:val="Subtitle Char"/>
    <w:basedOn w:val="DefaultParagraphFont"/>
    <w:link w:val="Subtitle"/>
    <w:uiPriority w:val="11"/>
    <w:rsid w:val="00835898"/>
    <w:rPr>
      <w:color w:val="5A5A5A"/>
    </w:rPr>
  </w:style>
  <w:style w:type="paragraph" w:styleId="ListParagraph">
    <w:name w:val="List Paragraph"/>
    <w:basedOn w:val="Normal"/>
    <w:uiPriority w:val="34"/>
    <w:qFormat/>
    <w:rsid w:val="00835898"/>
    <w:pPr>
      <w:pBdr>
        <w:top w:val="none" w:sz="0" w:space="0" w:color="auto"/>
        <w:left w:val="none" w:sz="0" w:space="0" w:color="auto"/>
        <w:bottom w:val="none" w:sz="0" w:space="0" w:color="auto"/>
        <w:right w:val="none" w:sz="0" w:space="0" w:color="auto"/>
        <w:between w:val="none" w:sz="0" w:space="0" w:color="auto"/>
      </w:pBdr>
      <w:ind w:left="720"/>
      <w:contextualSpacing/>
      <w:pPrChange w:id="5" w:author="Tyler" w:date="2017-11-01T16:03:00Z">
        <w:pPr>
          <w:spacing w:after="160" w:line="259" w:lineRule="auto"/>
          <w:ind w:left="720"/>
          <w:contextualSpacing/>
        </w:pPr>
      </w:pPrChange>
    </w:pPr>
    <w:rPr>
      <w:rFonts w:asciiTheme="minorHAnsi" w:eastAsiaTheme="minorHAnsi" w:hAnsiTheme="minorHAnsi" w:cstheme="minorBidi"/>
      <w:color w:val="auto"/>
      <w:lang w:eastAsia="en-US"/>
      <w:rPrChange w:id="5" w:author="Tyler" w:date="2017-11-01T16:03:00Z">
        <w:rPr>
          <w:rFonts w:asciiTheme="minorHAnsi" w:eastAsiaTheme="minorHAnsi" w:hAnsiTheme="minorHAnsi" w:cstheme="minorBidi"/>
          <w:sz w:val="22"/>
          <w:szCs w:val="22"/>
          <w:lang w:val="en-CA" w:eastAsia="en-US" w:bidi="ar-SA"/>
        </w:rPr>
      </w:rPrChange>
    </w:rPr>
  </w:style>
  <w:style w:type="character" w:customStyle="1" w:styleId="Heading2Char">
    <w:name w:val="Heading 2 Char"/>
    <w:basedOn w:val="DefaultParagraphFont"/>
    <w:link w:val="Heading2"/>
    <w:uiPriority w:val="9"/>
    <w:rsid w:val="00835898"/>
    <w:rPr>
      <w:color w:val="2F5496"/>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094685">
      <w:bodyDiv w:val="1"/>
      <w:marLeft w:val="0"/>
      <w:marRight w:val="0"/>
      <w:marTop w:val="0"/>
      <w:marBottom w:val="0"/>
      <w:divBdr>
        <w:top w:val="none" w:sz="0" w:space="0" w:color="auto"/>
        <w:left w:val="none" w:sz="0" w:space="0" w:color="auto"/>
        <w:bottom w:val="none" w:sz="0" w:space="0" w:color="auto"/>
        <w:right w:val="none" w:sz="0" w:space="0" w:color="auto"/>
      </w:divBdr>
    </w:div>
    <w:div w:id="1463843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41EA5-E1E6-42DC-AAF9-6C831E1F2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25</Pages>
  <Words>3359</Words>
  <Characters>19150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1</cp:revision>
  <dcterms:created xsi:type="dcterms:W3CDTF">2017-11-01T19:33:00Z</dcterms:created>
  <dcterms:modified xsi:type="dcterms:W3CDTF">2017-11-01T20:03:00Z</dcterms:modified>
</cp:coreProperties>
</file>